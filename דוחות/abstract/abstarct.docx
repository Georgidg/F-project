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57D6B" w14:textId="77777777" w:rsidR="00CA44AF" w:rsidRPr="002C0D7C" w:rsidRDefault="00CA44AF" w:rsidP="000803FC">
      <w:pPr>
        <w:jc w:val="both"/>
        <w:rPr>
          <w:rtl/>
        </w:rPr>
      </w:pPr>
    </w:p>
    <w:p w14:paraId="33D94352" w14:textId="77777777" w:rsidR="00CA44AF" w:rsidRPr="002C0D7C" w:rsidRDefault="00CA44AF" w:rsidP="000803FC">
      <w:pPr>
        <w:jc w:val="both"/>
        <w:rPr>
          <w:rtl/>
        </w:rPr>
      </w:pPr>
      <w:r w:rsidRPr="002C0D7C">
        <w:rPr>
          <w:rFonts w:hint="cs"/>
          <w:rtl/>
        </w:rPr>
        <w:t>אריה גרוס</w:t>
      </w:r>
      <w:ins w:id="0" w:author="אריה גרוס" w:date="2018-11-19T11:30:00Z">
        <w:r w:rsidR="00D7177C">
          <w:rPr>
            <w:rFonts w:hint="cs"/>
            <w:rtl/>
          </w:rPr>
          <w:t xml:space="preserve"> 308431642</w:t>
        </w:r>
      </w:ins>
    </w:p>
    <w:p w14:paraId="30F86546" w14:textId="77777777" w:rsidR="00CA44AF" w:rsidRPr="002C0D7C" w:rsidRDefault="00CA44AF" w:rsidP="000803FC">
      <w:pPr>
        <w:jc w:val="both"/>
        <w:rPr>
          <w:rtl/>
        </w:rPr>
      </w:pPr>
      <w:r w:rsidRPr="002C0D7C">
        <w:rPr>
          <w:rFonts w:hint="cs"/>
          <w:rtl/>
        </w:rPr>
        <w:t>תמיר פרשה 200762961</w:t>
      </w:r>
      <w:r w:rsidRPr="002C0D7C">
        <w:rPr>
          <w:rFonts w:hint="cs"/>
          <w:rtl/>
        </w:rPr>
        <w:tab/>
      </w:r>
    </w:p>
    <w:p w14:paraId="44520905" w14:textId="77777777" w:rsidR="00CA44AF" w:rsidRPr="002C0D7C" w:rsidRDefault="00CA44AF" w:rsidP="000803FC">
      <w:pPr>
        <w:jc w:val="both"/>
        <w:rPr>
          <w:rtl/>
        </w:rPr>
      </w:pPr>
      <w:r w:rsidRPr="002C0D7C">
        <w:rPr>
          <w:rFonts w:hint="cs"/>
          <w:rtl/>
        </w:rPr>
        <w:t>דני גן אור</w:t>
      </w:r>
    </w:p>
    <w:p w14:paraId="1A30CF73" w14:textId="77777777" w:rsidR="00CA44AF" w:rsidRPr="002C0D7C" w:rsidRDefault="00CA44AF" w:rsidP="000803FC">
      <w:pPr>
        <w:jc w:val="both"/>
        <w:rPr>
          <w:rtl/>
        </w:rPr>
      </w:pPr>
      <w:r w:rsidRPr="002C0D7C">
        <w:rPr>
          <w:rFonts w:hint="cs"/>
          <w:rtl/>
        </w:rPr>
        <w:t>מנחה: פרופסור דנה שפירא</w:t>
      </w:r>
    </w:p>
    <w:p w14:paraId="5D931EF4" w14:textId="77777777" w:rsidR="002C0D7C" w:rsidRPr="00A25A40" w:rsidRDefault="002C0D7C" w:rsidP="000803FC">
      <w:pPr>
        <w:jc w:val="both"/>
        <w:rPr>
          <w:b/>
          <w:bCs/>
          <w:sz w:val="24"/>
          <w:szCs w:val="24"/>
          <w:rtl/>
        </w:rPr>
      </w:pPr>
      <w:r w:rsidRPr="00A25A40">
        <w:rPr>
          <w:rFonts w:hint="cs"/>
          <w:b/>
          <w:bCs/>
          <w:sz w:val="24"/>
          <w:szCs w:val="24"/>
          <w:rtl/>
        </w:rPr>
        <w:t xml:space="preserve">מבוא: </w:t>
      </w:r>
    </w:p>
    <w:p w14:paraId="70176EF9" w14:textId="77777777" w:rsidR="002C0D7C" w:rsidRDefault="00472704" w:rsidP="000803FC">
      <w:pPr>
        <w:jc w:val="both"/>
        <w:rPr>
          <w:rtl/>
        </w:rPr>
      </w:pPr>
      <w:r>
        <w:rPr>
          <w:rFonts w:hint="cs"/>
          <w:rtl/>
        </w:rPr>
        <w:t xml:space="preserve">בפרויקט זה </w:t>
      </w:r>
      <w:del w:id="1" w:author="אריה גרוס" w:date="2018-11-19T10:55:00Z">
        <w:r w:rsidDel="00A409C8">
          <w:rPr>
            <w:rFonts w:hint="cs"/>
            <w:rtl/>
          </w:rPr>
          <w:delText xml:space="preserve">התעמקנו </w:delText>
        </w:r>
      </w:del>
      <w:ins w:id="2" w:author="אריה גרוס" w:date="2018-11-19T10:55:00Z">
        <w:r w:rsidR="00A409C8">
          <w:rPr>
            <w:rFonts w:hint="cs"/>
            <w:rtl/>
          </w:rPr>
          <w:t>נתעמק</w:t>
        </w:r>
        <w:r w:rsidR="00A409C8">
          <w:rPr>
            <w:rFonts w:hint="cs"/>
            <w:rtl/>
          </w:rPr>
          <w:t xml:space="preserve"> </w:t>
        </w:r>
      </w:ins>
      <w:r>
        <w:rPr>
          <w:rFonts w:hint="cs"/>
          <w:rtl/>
        </w:rPr>
        <w:t xml:space="preserve">בבעיית תזמון מתוך </w:t>
      </w:r>
      <w:r w:rsidR="002C0D7C" w:rsidRPr="002C0D7C">
        <w:rPr>
          <w:rFonts w:hint="cs"/>
          <w:rtl/>
        </w:rPr>
        <w:t xml:space="preserve">מאמר של </w:t>
      </w:r>
      <w:proofErr w:type="spellStart"/>
      <w:r w:rsidR="002C0D7C" w:rsidRPr="002C0D7C">
        <w:rPr>
          <w:rFonts w:hint="cs"/>
          <w:rtl/>
        </w:rPr>
        <w:t>קלרר</w:t>
      </w:r>
      <w:proofErr w:type="spellEnd"/>
      <w:r w:rsidR="002C0D7C" w:rsidRPr="002C0D7C">
        <w:rPr>
          <w:rFonts w:hint="cs"/>
          <w:rtl/>
        </w:rPr>
        <w:t xml:space="preserve"> </w:t>
      </w:r>
      <w:proofErr w:type="spellStart"/>
      <w:r w:rsidR="002C0D7C" w:rsidRPr="002C0D7C">
        <w:rPr>
          <w:rFonts w:hint="cs"/>
          <w:rtl/>
        </w:rPr>
        <w:t>וסטרוסביץ</w:t>
      </w:r>
      <w:proofErr w:type="spellEnd"/>
      <w:r w:rsidR="002C0D7C" w:rsidRPr="002C0D7C">
        <w:rPr>
          <w:rFonts w:hint="cs"/>
          <w:rtl/>
        </w:rPr>
        <w:t>'</w:t>
      </w:r>
      <w:r w:rsidR="00133580">
        <w:rPr>
          <w:rStyle w:val="a8"/>
          <w:rtl/>
        </w:rPr>
        <w:footnoteReference w:id="1"/>
      </w:r>
      <w:r>
        <w:rPr>
          <w:rFonts w:hint="cs"/>
          <w:rtl/>
        </w:rPr>
        <w:t>.</w:t>
      </w:r>
      <w:r w:rsidR="002C0D7C" w:rsidRPr="002C0D7C">
        <w:rPr>
          <w:rFonts w:hint="cs"/>
          <w:rtl/>
        </w:rPr>
        <w:t xml:space="preserve"> מאמר זה עוסק בבעיות תרמיל </w:t>
      </w:r>
      <w:r w:rsidR="002C0D7C" w:rsidRPr="002C0D7C">
        <w:rPr>
          <w:rFonts w:hint="cs"/>
        </w:rPr>
        <w:t>NP</w:t>
      </w:r>
      <w:r w:rsidR="002C0D7C" w:rsidRPr="002C0D7C">
        <w:rPr>
          <w:rFonts w:hint="cs"/>
          <w:rtl/>
        </w:rPr>
        <w:t xml:space="preserve"> קשות</w:t>
      </w:r>
      <w:r w:rsidR="00133580">
        <w:rPr>
          <w:rFonts w:hint="cs"/>
          <w:rtl/>
        </w:rPr>
        <w:t>,</w:t>
      </w:r>
      <w:r w:rsidR="002C0D7C" w:rsidRPr="002C0D7C">
        <w:rPr>
          <w:rFonts w:hint="cs"/>
          <w:rtl/>
        </w:rPr>
        <w:t xml:space="preserve"> בתזמון תהליכים ובמציאת פתרונות מקורבים מצורת </w:t>
      </w:r>
      <w:r w:rsidR="002C0D7C" w:rsidRPr="002C0D7C">
        <w:rPr>
          <w:rFonts w:hint="cs"/>
        </w:rPr>
        <w:t>FPTAS</w:t>
      </w:r>
      <w:r w:rsidR="002C0D7C" w:rsidRPr="002C0D7C">
        <w:rPr>
          <w:rFonts w:hint="cs"/>
          <w:rtl/>
        </w:rPr>
        <w:t>.</w:t>
      </w:r>
    </w:p>
    <w:p w14:paraId="4E093BB8" w14:textId="77777777" w:rsidR="00376074" w:rsidRPr="002C0D7C" w:rsidRDefault="00376074" w:rsidP="000803FC">
      <w:pPr>
        <w:jc w:val="both"/>
        <w:rPr>
          <w:rtl/>
        </w:rPr>
      </w:pPr>
      <w:r w:rsidRPr="00376074">
        <w:rPr>
          <w:rFonts w:ascii="Arial" w:hAnsi="Arial" w:cs="Arial" w:hint="cs"/>
          <w:b/>
          <w:bCs/>
          <w:rtl/>
        </w:rPr>
        <w:t>ב</w:t>
      </w:r>
      <w:r w:rsidR="00472704">
        <w:rPr>
          <w:rFonts w:ascii="Arial" w:hAnsi="Arial" w:cs="Arial" w:hint="cs"/>
          <w:b/>
          <w:bCs/>
          <w:rtl/>
        </w:rPr>
        <w:t xml:space="preserve">עיית </w:t>
      </w:r>
      <w:r w:rsidRPr="00376074">
        <w:rPr>
          <w:rFonts w:ascii="Arial" w:hAnsi="Arial" w:cs="Arial" w:hint="cs"/>
          <w:b/>
          <w:bCs/>
          <w:rtl/>
        </w:rPr>
        <w:t>תרמיל</w:t>
      </w:r>
      <w:r>
        <w:rPr>
          <w:rFonts w:ascii="Arial" w:hAnsi="Arial" w:cs="Arial" w:hint="cs"/>
          <w:rtl/>
        </w:rPr>
        <w:t xml:space="preserve"> היא בעיה של השמת חפצים בעלי סכום מקסימלי של ערכים בתרמיל עם נפח מוגבל.</w:t>
      </w:r>
    </w:p>
    <w:p w14:paraId="5344E606" w14:textId="77777777" w:rsidR="002C0D7C" w:rsidRPr="002C0D7C" w:rsidRDefault="002C0D7C" w:rsidP="000803FC">
      <w:pPr>
        <w:jc w:val="both"/>
        <w:rPr>
          <w:rtl/>
        </w:rPr>
      </w:pPr>
      <w:r w:rsidRPr="00376074">
        <w:rPr>
          <w:rFonts w:hint="cs"/>
          <w:b/>
          <w:bCs/>
          <w:rtl/>
        </w:rPr>
        <w:t xml:space="preserve">בעיות </w:t>
      </w:r>
      <w:r w:rsidRPr="00376074">
        <w:rPr>
          <w:rFonts w:hint="cs"/>
          <w:b/>
          <w:bCs/>
        </w:rPr>
        <w:t>NP</w:t>
      </w:r>
      <w:r w:rsidRPr="00376074">
        <w:rPr>
          <w:rFonts w:hint="cs"/>
          <w:b/>
          <w:bCs/>
          <w:rtl/>
        </w:rPr>
        <w:t xml:space="preserve"> קשות</w:t>
      </w:r>
      <w:r w:rsidRPr="002C0D7C">
        <w:rPr>
          <w:rFonts w:hint="cs"/>
          <w:rtl/>
        </w:rPr>
        <w:t xml:space="preserve"> הן קבוצה של אלפי בעיות </w:t>
      </w:r>
      <w:ins w:id="3" w:author="אריה גרוס" w:date="2018-11-19T11:07:00Z">
        <w:r w:rsidR="001B0201">
          <w:rPr>
            <w:rFonts w:hint="cs"/>
            <w:rtl/>
          </w:rPr>
          <w:t xml:space="preserve">שאם יימצא פתרון </w:t>
        </w:r>
        <w:proofErr w:type="spellStart"/>
        <w:r w:rsidR="001B0201">
          <w:rPr>
            <w:rFonts w:hint="cs"/>
            <w:rtl/>
          </w:rPr>
          <w:t>פולינומי</w:t>
        </w:r>
        <w:proofErr w:type="spellEnd"/>
        <w:r w:rsidR="001B0201">
          <w:rPr>
            <w:rFonts w:hint="cs"/>
            <w:rtl/>
          </w:rPr>
          <w:t xml:space="preserve"> לאחד מהם, אזי יוכ</w:t>
        </w:r>
      </w:ins>
      <w:ins w:id="4" w:author="אריה גרוס" w:date="2018-11-19T11:08:00Z">
        <w:r w:rsidR="001B0201">
          <w:rPr>
            <w:rFonts w:hint="cs"/>
            <w:rtl/>
          </w:rPr>
          <w:t xml:space="preserve">ח שכל בעיה </w:t>
        </w:r>
      </w:ins>
      <w:r w:rsidRPr="002C0D7C">
        <w:rPr>
          <w:rFonts w:hint="cs"/>
          <w:rtl/>
        </w:rPr>
        <w:t xml:space="preserve">שקל מבחינה חישובית לבדוק אם פתרון מוצע אכן מהווה פתרון, אך כיום לא ידועה דרך חישובית יעילה למצוא פתרון כזה </w:t>
      </w:r>
      <w:del w:id="5" w:author="אריה גרוס" w:date="2018-11-19T11:09:00Z">
        <w:r w:rsidRPr="002C0D7C" w:rsidDel="001B0201">
          <w:rPr>
            <w:rFonts w:hint="cs"/>
            <w:rtl/>
          </w:rPr>
          <w:delText>ומציאת פתרון כזה תוביל למציאת פתרון לכל בעיה שניתן לבדוק פתרון שלה בדרך יעילה</w:delText>
        </w:r>
      </w:del>
      <w:ins w:id="6" w:author="אריה גרוס" w:date="2018-11-19T11:09:00Z">
        <w:r w:rsidR="001B0201">
          <w:rPr>
            <w:rFonts w:hint="cs"/>
            <w:rtl/>
          </w:rPr>
          <w:t>קיים פתרון כזה</w:t>
        </w:r>
      </w:ins>
      <w:commentRangeStart w:id="7"/>
      <w:r w:rsidRPr="002C0D7C">
        <w:rPr>
          <w:rStyle w:val="a8"/>
          <w:rtl/>
        </w:rPr>
        <w:footnoteReference w:id="2"/>
      </w:r>
      <w:commentRangeEnd w:id="7"/>
      <w:r w:rsidR="001B0201">
        <w:rPr>
          <w:rStyle w:val="a9"/>
          <w:rtl/>
        </w:rPr>
        <w:commentReference w:id="7"/>
      </w:r>
      <w:r w:rsidRPr="002C0D7C">
        <w:rPr>
          <w:rFonts w:hint="cs"/>
          <w:rtl/>
        </w:rPr>
        <w:t>.</w:t>
      </w:r>
    </w:p>
    <w:p w14:paraId="15394867" w14:textId="77777777" w:rsidR="002C0D7C" w:rsidRDefault="00472704" w:rsidP="000803FC">
      <w:pPr>
        <w:jc w:val="both"/>
        <w:rPr>
          <w:rFonts w:ascii="Arial" w:hAnsi="Arial" w:cs="Arial"/>
          <w:rtl/>
        </w:rPr>
      </w:pPr>
      <w:r w:rsidRPr="00472704">
        <w:rPr>
          <w:rFonts w:hint="cs"/>
          <w:b/>
          <w:bCs/>
          <w:rtl/>
        </w:rPr>
        <w:t xml:space="preserve">פתרון מקורב מצורת </w:t>
      </w:r>
      <w:r w:rsidRPr="00472704">
        <w:rPr>
          <w:rFonts w:hint="cs"/>
          <w:b/>
          <w:bCs/>
        </w:rPr>
        <w:t>FPTAS</w:t>
      </w:r>
      <w:r w:rsidRPr="002C0D7C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פתרון שכולל שימוש </w:t>
      </w:r>
      <w:r w:rsidR="002C0D7C" w:rsidRPr="002C0D7C">
        <w:rPr>
          <w:rFonts w:hint="cs"/>
          <w:rtl/>
        </w:rPr>
        <w:t>באלגוריתמי קירוב</w:t>
      </w:r>
      <w:r>
        <w:rPr>
          <w:rFonts w:hint="cs"/>
          <w:rtl/>
        </w:rPr>
        <w:t xml:space="preserve"> ונחשב לסוג אלגוריתמי קירוב היעיל ביותר</w:t>
      </w:r>
      <w:ins w:id="8" w:author="אריה גרוס" w:date="2018-11-19T11:20:00Z">
        <w:r w:rsidR="00B0625E">
          <w:rPr>
            <w:rFonts w:hint="cs"/>
            <w:rtl/>
          </w:rPr>
          <w:t xml:space="preserve"> האפשרי לבעיות </w:t>
        </w:r>
        <w:r w:rsidR="00B0625E">
          <w:rPr>
            <w:rFonts w:hint="cs"/>
          </w:rPr>
          <w:t>NP</w:t>
        </w:r>
        <w:r w:rsidR="00B0625E">
          <w:rPr>
            <w:rFonts w:hint="cs"/>
            <w:rtl/>
          </w:rPr>
          <w:t xml:space="preserve"> קשות</w:t>
        </w:r>
      </w:ins>
      <w:r w:rsidR="002C0D7C" w:rsidRPr="002C0D7C">
        <w:rPr>
          <w:rFonts w:hint="cs"/>
          <w:rtl/>
        </w:rPr>
        <w:t xml:space="preserve">, אלגוריתם קירוב כזה נותן עבור כל </w:t>
      </w:r>
      <w:r w:rsidR="002C0D7C" w:rsidRPr="002C0D7C">
        <w:rPr>
          <w:rFonts w:ascii="Arial" w:hAnsi="Arial" w:cs="Arial"/>
        </w:rPr>
        <w:t>ε</w:t>
      </w:r>
      <w:r w:rsidR="002C0D7C" w:rsidRPr="002C0D7C">
        <w:rPr>
          <w:rFonts w:hint="cs"/>
        </w:rPr>
        <w:t xml:space="preserve"> </w:t>
      </w:r>
      <w:r w:rsidR="00133580">
        <w:rPr>
          <w:rFonts w:hint="cs"/>
          <w:rtl/>
        </w:rPr>
        <w:t xml:space="preserve"> </w:t>
      </w:r>
      <w:r w:rsidR="002C0D7C" w:rsidRPr="002C0D7C">
        <w:rPr>
          <w:rFonts w:hint="cs"/>
          <w:rtl/>
        </w:rPr>
        <w:t xml:space="preserve">שנבחר, קירוב של </w:t>
      </w:r>
      <w:r w:rsidR="002C0D7C" w:rsidRPr="002C0D7C">
        <w:t>S*(1+</w:t>
      </w:r>
      <w:r w:rsidR="002C0D7C" w:rsidRPr="002C0D7C">
        <w:rPr>
          <w:rFonts w:ascii="Arial" w:hAnsi="Arial" w:cs="Arial"/>
        </w:rPr>
        <w:t xml:space="preserve"> ε)</w:t>
      </w:r>
      <w:ins w:id="9" w:author="אריה גרוס" w:date="2018-11-19T11:20:00Z">
        <w:r w:rsidR="00B0625E">
          <w:rPr>
            <w:rFonts w:ascii="Arial" w:hAnsi="Arial" w:cs="Arial" w:hint="cs"/>
            <w:rtl/>
          </w:rPr>
          <w:t xml:space="preserve"> (</w:t>
        </w:r>
      </w:ins>
      <w:ins w:id="10" w:author="אריה גרוס" w:date="2018-11-19T11:21:00Z">
        <w:r w:rsidR="00B0625E">
          <w:rPr>
            <w:rFonts w:ascii="Arial" w:hAnsi="Arial" w:cs="Arial" w:hint="cs"/>
            <w:rtl/>
          </w:rPr>
          <w:t>עבור בעיות מינימום)</w:t>
        </w:r>
      </w:ins>
      <w:r w:rsidR="002C0D7C" w:rsidRPr="002C0D7C">
        <w:rPr>
          <w:rFonts w:ascii="Arial" w:hAnsi="Arial" w:cs="Arial" w:hint="cs"/>
          <w:rtl/>
        </w:rPr>
        <w:t xml:space="preserve"> בסיבוכיות </w:t>
      </w:r>
      <w:proofErr w:type="spellStart"/>
      <w:r w:rsidR="002C0D7C" w:rsidRPr="002C0D7C">
        <w:rPr>
          <w:rFonts w:ascii="Arial" w:hAnsi="Arial" w:cs="Arial" w:hint="cs"/>
          <w:rtl/>
        </w:rPr>
        <w:t>פולינומית</w:t>
      </w:r>
      <w:proofErr w:type="spellEnd"/>
      <w:r w:rsidR="002C0D7C" w:rsidRPr="002C0D7C">
        <w:rPr>
          <w:rFonts w:ascii="Arial" w:hAnsi="Arial" w:cs="Arial" w:hint="cs"/>
          <w:rtl/>
        </w:rPr>
        <w:t xml:space="preserve"> </w:t>
      </w:r>
      <w:del w:id="11" w:author="אריה גרוס" w:date="2018-11-19T11:21:00Z">
        <w:r w:rsidR="002C0D7C" w:rsidRPr="002C0D7C" w:rsidDel="00B0625E">
          <w:rPr>
            <w:rFonts w:ascii="Arial" w:hAnsi="Arial" w:cs="Arial" w:hint="cs"/>
            <w:rtl/>
          </w:rPr>
          <w:delText>עם ה</w:delText>
        </w:r>
      </w:del>
      <w:ins w:id="12" w:author="אריה גרוס" w:date="2018-11-19T11:21:00Z">
        <w:r w:rsidR="00B0625E">
          <w:rPr>
            <w:rFonts w:ascii="Arial" w:hAnsi="Arial" w:cs="Arial" w:hint="cs"/>
            <w:rtl/>
          </w:rPr>
          <w:t>ל</w:t>
        </w:r>
      </w:ins>
      <w:r w:rsidR="002C0D7C" w:rsidRPr="002C0D7C">
        <w:rPr>
          <w:rFonts w:ascii="Arial" w:hAnsi="Arial" w:cs="Arial" w:hint="cs"/>
          <w:rtl/>
        </w:rPr>
        <w:t xml:space="preserve">משתנים </w:t>
      </w:r>
      <w:r w:rsidR="002C0D7C" w:rsidRPr="002C0D7C">
        <w:rPr>
          <w:rFonts w:ascii="Arial" w:hAnsi="Arial" w:cs="Arial"/>
        </w:rPr>
        <w:t>n, 1/ ε</w:t>
      </w:r>
      <w:r w:rsidR="002C0D7C" w:rsidRPr="002C0D7C">
        <w:rPr>
          <w:rFonts w:ascii="Arial" w:hAnsi="Arial" w:cs="Arial" w:hint="cs"/>
          <w:rtl/>
        </w:rPr>
        <w:t>.</w:t>
      </w:r>
      <w:r w:rsidR="002C0D7C" w:rsidRPr="002C0D7C">
        <w:rPr>
          <w:rStyle w:val="a8"/>
          <w:rFonts w:ascii="Arial" w:hAnsi="Arial" w:cs="Arial"/>
          <w:rtl/>
        </w:rPr>
        <w:footnoteReference w:id="3"/>
      </w:r>
      <w:r w:rsidR="002C0D7C" w:rsidRPr="002C0D7C">
        <w:rPr>
          <w:rFonts w:ascii="Arial" w:hAnsi="Arial" w:cs="Arial" w:hint="cs"/>
          <w:rtl/>
        </w:rPr>
        <w:t xml:space="preserve"> </w:t>
      </w:r>
    </w:p>
    <w:p w14:paraId="519B5130" w14:textId="77777777" w:rsidR="000803FC" w:rsidRPr="000803FC" w:rsidRDefault="00A25A40" w:rsidP="000803FC">
      <w:pPr>
        <w:jc w:val="both"/>
        <w:rPr>
          <w:b/>
          <w:bCs/>
          <w:sz w:val="24"/>
          <w:szCs w:val="24"/>
          <w:rtl/>
        </w:rPr>
      </w:pPr>
      <w:r w:rsidRPr="00A25A40">
        <w:rPr>
          <w:rFonts w:hint="cs"/>
          <w:b/>
          <w:bCs/>
          <w:sz w:val="24"/>
          <w:szCs w:val="24"/>
          <w:rtl/>
        </w:rPr>
        <w:t>תיאו</w:t>
      </w:r>
      <w:r w:rsidRPr="00A25A40">
        <w:rPr>
          <w:rFonts w:hint="eastAsia"/>
          <w:b/>
          <w:bCs/>
          <w:sz w:val="24"/>
          <w:szCs w:val="24"/>
          <w:rtl/>
        </w:rPr>
        <w:t>ר</w:t>
      </w:r>
      <w:r w:rsidR="002C0D7C" w:rsidRPr="00A25A40">
        <w:rPr>
          <w:rFonts w:hint="cs"/>
          <w:b/>
          <w:bCs/>
          <w:sz w:val="24"/>
          <w:szCs w:val="24"/>
          <w:rtl/>
        </w:rPr>
        <w:t xml:space="preserve"> הבעיה:</w:t>
      </w:r>
    </w:p>
    <w:p w14:paraId="4E867A00" w14:textId="77777777" w:rsidR="002C0D7C" w:rsidRPr="002C0D7C" w:rsidRDefault="00A25A40" w:rsidP="000803FC">
      <w:pPr>
        <w:jc w:val="both"/>
        <w:rPr>
          <w:rFonts w:eastAsiaTheme="minorEastAsia"/>
          <w:rtl/>
        </w:rPr>
      </w:pPr>
      <w:r>
        <w:rPr>
          <w:rFonts w:hint="cs"/>
          <w:rtl/>
        </w:rPr>
        <w:t>בהינת</w:t>
      </w:r>
      <w:r>
        <w:rPr>
          <w:rFonts w:hint="eastAsia"/>
          <w:rtl/>
        </w:rPr>
        <w:t>ן</w:t>
      </w:r>
      <w:r w:rsidR="00CA44AF" w:rsidRPr="002C0D7C">
        <w:rPr>
          <w:rFonts w:hint="cs"/>
          <w:rtl/>
        </w:rPr>
        <w:t xml:space="preserve"> מכונה אחת וכמות של משימות, לכל אחת מהן </w:t>
      </w:r>
      <w:r w:rsidR="002C0D7C" w:rsidRPr="002C0D7C">
        <w:rPr>
          <w:rFonts w:hint="cs"/>
          <w:rtl/>
        </w:rPr>
        <w:t>ידוע זמן התהליך</w:t>
      </w:r>
      <w:r w:rsidR="00CA44AF" w:rsidRPr="002C0D7C">
        <w:rPr>
          <w:rFonts w:hint="cs"/>
          <w:rtl/>
        </w:rP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A44AF" w:rsidRPr="002C0D7C">
        <w:rPr>
          <w:rFonts w:eastAsiaTheme="minorEastAsia" w:hint="cs"/>
          <w:rtl/>
        </w:rPr>
        <w:t xml:space="preserve">. ולכל אחד יש חשיבות -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A44AF" w:rsidRPr="002C0D7C">
        <w:rPr>
          <w:rFonts w:eastAsiaTheme="minorEastAsia" w:hint="cs"/>
          <w:rtl/>
        </w:rPr>
        <w:t xml:space="preserve">, והזמן בו מסתיימת כל משימה הוא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A44AF" w:rsidRPr="002C0D7C">
        <w:rPr>
          <w:rFonts w:eastAsiaTheme="minorEastAsia" w:hint="cs"/>
          <w:rtl/>
        </w:rPr>
        <w:t xml:space="preserve">, כמו כן יש אינטרוול זמן </w:t>
      </w:r>
      <w:r w:rsidR="00CA44AF" w:rsidRPr="002C0D7C">
        <w:rPr>
          <w:rFonts w:eastAsiaTheme="minorEastAsia"/>
        </w:rPr>
        <w:t>[</w:t>
      </w:r>
      <w:proofErr w:type="spellStart"/>
      <w:r w:rsidR="00CA44AF" w:rsidRPr="002C0D7C">
        <w:rPr>
          <w:rFonts w:eastAsiaTheme="minorEastAsia"/>
        </w:rPr>
        <w:t>s,t</w:t>
      </w:r>
      <w:proofErr w:type="spellEnd"/>
      <w:r w:rsidR="00CA44AF" w:rsidRPr="002C0D7C">
        <w:rPr>
          <w:rFonts w:eastAsiaTheme="minorEastAsia"/>
        </w:rPr>
        <w:t>]</w:t>
      </w:r>
      <w:r w:rsidR="00CA44AF" w:rsidRPr="002C0D7C">
        <w:rPr>
          <w:rFonts w:eastAsiaTheme="minorEastAsia" w:hint="cs"/>
          <w:rtl/>
        </w:rPr>
        <w:t xml:space="preserve"> בו המכונה מושבתת מעבודה. </w:t>
      </w:r>
    </w:p>
    <w:p w14:paraId="18032A7E" w14:textId="77777777" w:rsidR="00CA44AF" w:rsidRDefault="00A25A40" w:rsidP="000803FC">
      <w:pPr>
        <w:jc w:val="both"/>
        <w:rPr>
          <w:rtl/>
        </w:rPr>
      </w:pPr>
      <w:r>
        <w:rPr>
          <w:rFonts w:eastAsiaTheme="minorEastAsia" w:hint="cs"/>
          <w:rtl/>
        </w:rPr>
        <w:t>בנוסף</w:t>
      </w:r>
      <w:r w:rsidR="002C0D7C" w:rsidRPr="002C0D7C">
        <w:rPr>
          <w:rFonts w:eastAsiaTheme="minorEastAsia" w:hint="cs"/>
          <w:rtl/>
        </w:rPr>
        <w:t xml:space="preserve"> הוגדר שאם קרה </w:t>
      </w:r>
      <w:r>
        <w:rPr>
          <w:rFonts w:eastAsiaTheme="minorEastAsia" w:hint="cs"/>
          <w:rtl/>
        </w:rPr>
        <w:t>ו</w:t>
      </w:r>
      <w:r w:rsidR="002C0D7C" w:rsidRPr="002C0D7C">
        <w:rPr>
          <w:rFonts w:eastAsiaTheme="minorEastAsia" w:hint="cs"/>
          <w:rtl/>
        </w:rPr>
        <w:t xml:space="preserve">עבודה </w:t>
      </w:r>
      <w:r>
        <w:rPr>
          <w:rFonts w:eastAsiaTheme="minorEastAsia" w:hint="cs"/>
          <w:rtl/>
        </w:rPr>
        <w:t xml:space="preserve">מסוימת </w:t>
      </w:r>
      <w:r w:rsidR="00CA44AF" w:rsidRPr="002C0D7C">
        <w:rPr>
          <w:rFonts w:eastAsiaTheme="minorEastAsia" w:hint="cs"/>
          <w:rtl/>
        </w:rPr>
        <w:t>הופסקה באמצע</w:t>
      </w:r>
      <w:r w:rsidR="002C0D7C" w:rsidRPr="002C0D7C">
        <w:rPr>
          <w:rFonts w:eastAsiaTheme="minorEastAsia" w:hint="cs"/>
          <w:rtl/>
        </w:rPr>
        <w:t xml:space="preserve">, אותה עבודה </w:t>
      </w:r>
      <w:r w:rsidR="00CA44AF" w:rsidRPr="002C0D7C">
        <w:rPr>
          <w:rFonts w:eastAsiaTheme="minorEastAsia" w:hint="cs"/>
          <w:rtl/>
        </w:rPr>
        <w:t xml:space="preserve"> צריכה להתחיל מההתחלה </w:t>
      </w:r>
      <w:r w:rsidR="002C0D7C" w:rsidRPr="002C0D7C">
        <w:rPr>
          <w:rFonts w:eastAsiaTheme="minorEastAsia" w:hint="cs"/>
          <w:rtl/>
        </w:rPr>
        <w:t>לאחר ההפסקה. פונקציית המ</w:t>
      </w:r>
      <w:r w:rsidR="00CA44AF" w:rsidRPr="002C0D7C">
        <w:rPr>
          <w:rFonts w:eastAsiaTheme="minorEastAsia" w:hint="cs"/>
          <w:rtl/>
        </w:rPr>
        <w:t>טרה היא</w:t>
      </w:r>
      <w:r w:rsidR="000803FC">
        <w:rPr>
          <w:rFonts w:eastAsiaTheme="minorEastAsia" w:hint="cs"/>
          <w:rtl/>
        </w:rPr>
        <w:t xml:space="preserve"> להביא למינימום את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hint="cs"/>
          <w:rtl/>
        </w:rPr>
        <w:t xml:space="preserve"> </w:t>
      </w:r>
      <w:r w:rsidR="000803FC">
        <w:rPr>
          <w:rFonts w:hint="cs"/>
          <w:rtl/>
        </w:rPr>
        <w:t>.</w:t>
      </w:r>
      <w:ins w:id="13" w:author="אריה גרוס" w:date="2018-11-19T11:23:00Z">
        <w:r w:rsidR="00B0625E">
          <w:rPr>
            <w:rFonts w:hint="cs"/>
            <w:rtl/>
          </w:rPr>
          <w:t xml:space="preserve"> לבעיה זו הובא במאמר פתרון</w:t>
        </w:r>
      </w:ins>
      <w:ins w:id="14" w:author="אריה גרוס" w:date="2018-11-19T11:32:00Z">
        <w:r w:rsidR="00D7177C">
          <w:rPr>
            <w:rFonts w:hint="cs"/>
            <w:rtl/>
          </w:rPr>
          <w:t xml:space="preserve"> </w:t>
        </w:r>
        <w:proofErr w:type="spellStart"/>
        <w:r w:rsidR="00D7177C">
          <w:rPr>
            <w:rFonts w:hint="cs"/>
            <w:rtl/>
          </w:rPr>
          <w:t>פ</w:t>
        </w:r>
      </w:ins>
      <w:ins w:id="15" w:author="אריה גרוס" w:date="2018-11-19T11:31:00Z">
        <w:r w:rsidR="00D7177C">
          <w:rPr>
            <w:rFonts w:hint="cs"/>
            <w:rtl/>
          </w:rPr>
          <w:t>סאודו</w:t>
        </w:r>
        <w:proofErr w:type="spellEnd"/>
        <w:r w:rsidR="00D7177C">
          <w:rPr>
            <w:rFonts w:hint="cs"/>
            <w:rtl/>
          </w:rPr>
          <w:t xml:space="preserve"> </w:t>
        </w:r>
        <w:proofErr w:type="spellStart"/>
        <w:r w:rsidR="00D7177C">
          <w:rPr>
            <w:rFonts w:hint="cs"/>
            <w:rtl/>
          </w:rPr>
          <w:t>פולינומי</w:t>
        </w:r>
        <w:proofErr w:type="spellEnd"/>
        <w:r w:rsidR="00D7177C">
          <w:rPr>
            <w:rFonts w:hint="cs"/>
            <w:rtl/>
          </w:rPr>
          <w:t xml:space="preserve"> שבו משתמשי</w:t>
        </w:r>
      </w:ins>
      <w:ins w:id="16" w:author="אריה גרוס" w:date="2018-11-19T11:32:00Z">
        <w:r w:rsidR="00D7177C">
          <w:rPr>
            <w:rFonts w:hint="cs"/>
            <w:rtl/>
          </w:rPr>
          <w:t>ם לצורך פתרון</w:t>
        </w:r>
      </w:ins>
      <w:ins w:id="17" w:author="אריה גרוס" w:date="2018-11-19T11:23:00Z">
        <w:r w:rsidR="00B0625E">
          <w:rPr>
            <w:rFonts w:hint="cs"/>
            <w:rtl/>
          </w:rPr>
          <w:t xml:space="preserve"> בצור</w:t>
        </w:r>
      </w:ins>
      <w:ins w:id="18" w:author="אריה גרוס" w:date="2018-11-19T11:32:00Z">
        <w:r w:rsidR="00D7177C">
          <w:rPr>
            <w:rFonts w:hint="cs"/>
            <w:rtl/>
          </w:rPr>
          <w:t>ת</w:t>
        </w:r>
      </w:ins>
      <w:ins w:id="19" w:author="אריה גרוס" w:date="2018-11-19T11:23:00Z">
        <w:r w:rsidR="00B0625E">
          <w:rPr>
            <w:rFonts w:hint="cs"/>
            <w:rtl/>
          </w:rPr>
          <w:t xml:space="preserve"> </w:t>
        </w:r>
        <w:r w:rsidR="00B0625E">
          <w:rPr>
            <w:rFonts w:hint="cs"/>
          </w:rPr>
          <w:t>FPTAS</w:t>
        </w:r>
      </w:ins>
      <w:ins w:id="20" w:author="אריה גרוס" w:date="2018-11-19T11:24:00Z">
        <w:r w:rsidR="00B0625E">
          <w:rPr>
            <w:rFonts w:hint="cs"/>
            <w:rtl/>
          </w:rPr>
          <w:t>.</w:t>
        </w:r>
      </w:ins>
    </w:p>
    <w:p w14:paraId="4C81EB1B" w14:textId="77777777" w:rsidR="002C0D7C" w:rsidRDefault="000803FC" w:rsidP="000803FC">
      <w:pPr>
        <w:shd w:val="clear" w:color="auto" w:fill="FFFFFF"/>
        <w:jc w:val="both"/>
        <w:rPr>
          <w:ins w:id="21" w:author="אריה גרוס" w:date="2018-11-19T11:24:00Z"/>
          <w:rtl/>
        </w:rPr>
      </w:pPr>
      <w:r w:rsidRPr="000803FC">
        <w:rPr>
          <w:rFonts w:hint="cs"/>
          <w:rtl/>
        </w:rPr>
        <w:t xml:space="preserve">בהמשך, </w:t>
      </w:r>
      <w:del w:id="22" w:author="אריה גרוס" w:date="2018-11-19T11:22:00Z">
        <w:r w:rsidDel="00B0625E">
          <w:rPr>
            <w:rFonts w:hint="cs"/>
            <w:rtl/>
          </w:rPr>
          <w:delText>נ</w:delText>
        </w:r>
        <w:r w:rsidRPr="000803FC" w:rsidDel="00B0625E">
          <w:rPr>
            <w:rFonts w:hint="cs"/>
            <w:rtl/>
          </w:rPr>
          <w:delText xml:space="preserve">תכנת </w:delText>
        </w:r>
      </w:del>
      <w:ins w:id="23" w:author="אריה גרוס" w:date="2018-11-19T11:22:00Z">
        <w:r w:rsidR="00B0625E">
          <w:rPr>
            <w:rFonts w:hint="cs"/>
            <w:rtl/>
          </w:rPr>
          <w:t>נ</w:t>
        </w:r>
        <w:r w:rsidR="00B0625E" w:rsidRPr="000803FC">
          <w:rPr>
            <w:rFonts w:hint="cs"/>
            <w:rtl/>
          </w:rPr>
          <w:t>תכנ</w:t>
        </w:r>
        <w:r w:rsidR="00B0625E">
          <w:rPr>
            <w:rFonts w:hint="cs"/>
            <w:rtl/>
          </w:rPr>
          <w:t>ן</w:t>
        </w:r>
        <w:r w:rsidR="00B0625E" w:rsidRPr="000803FC">
          <w:rPr>
            <w:rFonts w:hint="cs"/>
            <w:rtl/>
          </w:rPr>
          <w:t xml:space="preserve"> </w:t>
        </w:r>
      </w:ins>
      <w:r w:rsidRPr="000803FC">
        <w:rPr>
          <w:rFonts w:hint="cs"/>
          <w:rtl/>
        </w:rPr>
        <w:t>פתרון</w:t>
      </w:r>
      <w:ins w:id="24" w:author="אריה גרוס" w:date="2018-11-19T11:23:00Z">
        <w:r w:rsidR="00B0625E">
          <w:rPr>
            <w:rFonts w:hint="cs"/>
            <w:rtl/>
          </w:rPr>
          <w:t xml:space="preserve"> </w:t>
        </w:r>
        <w:proofErr w:type="spellStart"/>
        <w:r w:rsidR="00B0625E">
          <w:rPr>
            <w:rFonts w:hint="cs"/>
            <w:rtl/>
          </w:rPr>
          <w:t>פסאודו</w:t>
        </w:r>
        <w:proofErr w:type="spellEnd"/>
        <w:r w:rsidR="00B0625E">
          <w:rPr>
            <w:rFonts w:hint="cs"/>
            <w:rtl/>
          </w:rPr>
          <w:t xml:space="preserve"> </w:t>
        </w:r>
        <w:proofErr w:type="spellStart"/>
        <w:r w:rsidR="00B0625E">
          <w:rPr>
            <w:rFonts w:hint="cs"/>
            <w:rtl/>
          </w:rPr>
          <w:t>פולינומי</w:t>
        </w:r>
      </w:ins>
      <w:proofErr w:type="spellEnd"/>
      <w:r w:rsidRPr="000803FC">
        <w:rPr>
          <w:rFonts w:hint="cs"/>
          <w:rtl/>
        </w:rPr>
        <w:t xml:space="preserve"> לאותה בעיה כאשר יש </w:t>
      </w:r>
      <w:r w:rsidRPr="000803FC">
        <w:rPr>
          <w:rFonts w:ascii="Arial" w:eastAsia="Times New Roman" w:hAnsi="Arial" w:cs="Arial"/>
          <w:color w:val="222222"/>
          <w:rtl/>
        </w:rPr>
        <w:t xml:space="preserve">אפשרות </w:t>
      </w:r>
      <w:r w:rsidRPr="000803FC">
        <w:rPr>
          <w:rFonts w:ascii="Arial" w:eastAsia="Times New Roman" w:hAnsi="Arial" w:cs="Arial" w:hint="cs"/>
          <w:color w:val="222222"/>
          <w:rtl/>
        </w:rPr>
        <w:t>ל</w:t>
      </w:r>
      <w:r w:rsidRPr="000803FC">
        <w:rPr>
          <w:rFonts w:ascii="Arial" w:eastAsia="Times New Roman" w:hAnsi="Arial" w:cs="Arial"/>
          <w:color w:val="222222"/>
          <w:rtl/>
        </w:rPr>
        <w:t xml:space="preserve">דחיית חלק מהמטלות </w:t>
      </w:r>
      <w:r w:rsidRPr="000803FC">
        <w:rPr>
          <w:rFonts w:ascii="Arial" w:eastAsia="Times New Roman" w:hAnsi="Arial" w:cs="Arial" w:hint="cs"/>
          <w:color w:val="222222"/>
          <w:rtl/>
        </w:rPr>
        <w:t>בהינת</w:t>
      </w:r>
      <w:r w:rsidRPr="000803FC">
        <w:rPr>
          <w:rFonts w:ascii="Arial" w:eastAsia="Times New Roman" w:hAnsi="Arial" w:cs="Arial" w:hint="eastAsia"/>
          <w:color w:val="222222"/>
          <w:rtl/>
        </w:rPr>
        <w:t>ן</w:t>
      </w:r>
      <w:r w:rsidRPr="000803FC">
        <w:rPr>
          <w:rFonts w:ascii="Arial" w:eastAsia="Times New Roman" w:hAnsi="Arial" w:cs="Arial"/>
          <w:color w:val="222222"/>
          <w:rtl/>
        </w:rPr>
        <w:t xml:space="preserve"> חסם על סכום עלויות הדחיה. כלומר </w:t>
      </w:r>
      <w:r w:rsidRPr="000803FC">
        <w:rPr>
          <w:rFonts w:ascii="Arial" w:eastAsia="Times New Roman" w:hAnsi="Arial" w:cs="Arial" w:hint="cs"/>
          <w:color w:val="222222"/>
          <w:rtl/>
        </w:rPr>
        <w:t>במקרה בו</w:t>
      </w:r>
      <w:r w:rsidRPr="000803FC">
        <w:rPr>
          <w:rFonts w:ascii="Arial" w:eastAsia="Times New Roman" w:hAnsi="Arial" w:cs="Arial"/>
          <w:color w:val="222222"/>
          <w:rtl/>
        </w:rPr>
        <w:t xml:space="preserve"> לכל מטלה ישנה עלות (נוספת) </w:t>
      </w:r>
      <w:proofErr w:type="spellStart"/>
      <w:r w:rsidRPr="000803FC">
        <w:rPr>
          <w:rFonts w:ascii="Arial" w:eastAsia="Times New Roman" w:hAnsi="Arial" w:cs="Arial"/>
          <w:color w:val="222222"/>
        </w:rPr>
        <w:t>ej</w:t>
      </w:r>
      <w:proofErr w:type="spellEnd"/>
      <w:r w:rsidRPr="000803FC">
        <w:rPr>
          <w:rFonts w:ascii="Arial" w:eastAsia="Times New Roman" w:hAnsi="Arial" w:cs="Arial"/>
          <w:color w:val="222222"/>
          <w:rtl/>
        </w:rPr>
        <w:t xml:space="preserve"> של דחיה ויש עלות דחיה כוללת של </w:t>
      </w:r>
      <w:r w:rsidRPr="000803FC">
        <w:rPr>
          <w:rFonts w:ascii="Arial" w:eastAsia="Times New Roman" w:hAnsi="Arial" w:cs="Arial"/>
          <w:color w:val="222222"/>
        </w:rPr>
        <w:t>U</w:t>
      </w:r>
      <w:r w:rsidRPr="000803FC">
        <w:rPr>
          <w:rFonts w:ascii="Arial" w:eastAsia="Times New Roman" w:hAnsi="Arial" w:cs="Arial" w:hint="cs"/>
          <w:color w:val="222222"/>
          <w:rtl/>
        </w:rPr>
        <w:t>.</w:t>
      </w:r>
      <w:r w:rsidRPr="000803FC">
        <w:rPr>
          <w:rFonts w:hint="cs"/>
          <w:rtl/>
        </w:rPr>
        <w:t xml:space="preserve"> ננסה למזער את פונקציית המטרה עוד יותר במסגרת המגבלה שסכום הדחיות חייב להיות קטן או שווה ל </w:t>
      </w:r>
      <w:r w:rsidRPr="000803FC">
        <w:rPr>
          <w:rFonts w:hint="cs"/>
        </w:rPr>
        <w:t>U</w:t>
      </w:r>
      <w:r w:rsidRPr="000803FC">
        <w:rPr>
          <w:rFonts w:hint="cs"/>
          <w:rtl/>
        </w:rPr>
        <w:t>.</w:t>
      </w:r>
    </w:p>
    <w:p w14:paraId="2F2541A7" w14:textId="77777777" w:rsidR="00B0625E" w:rsidRPr="000803FC" w:rsidRDefault="00B0625E" w:rsidP="000803FC">
      <w:pPr>
        <w:shd w:val="clear" w:color="auto" w:fill="FFFFFF"/>
        <w:jc w:val="both"/>
        <w:rPr>
          <w:rtl/>
        </w:rPr>
      </w:pPr>
      <w:ins w:id="25" w:author="אריה גרוס" w:date="2018-11-19T11:24:00Z">
        <w:r>
          <w:rPr>
            <w:rFonts w:hint="cs"/>
            <w:rtl/>
          </w:rPr>
          <w:t xml:space="preserve">כמו כן במאמר הובא פתרון </w:t>
        </w:r>
      </w:ins>
      <w:proofErr w:type="spellStart"/>
      <w:ins w:id="26" w:author="אריה גרוס" w:date="2018-11-19T11:37:00Z">
        <w:r w:rsidR="00280B71">
          <w:rPr>
            <w:rFonts w:hint="cs"/>
            <w:rtl/>
          </w:rPr>
          <w:t>פסאודו</w:t>
        </w:r>
        <w:proofErr w:type="spellEnd"/>
        <w:r w:rsidR="00280B71">
          <w:rPr>
            <w:rFonts w:hint="cs"/>
            <w:rtl/>
          </w:rPr>
          <w:t xml:space="preserve"> </w:t>
        </w:r>
        <w:proofErr w:type="spellStart"/>
        <w:r w:rsidR="00280B71">
          <w:rPr>
            <w:rFonts w:hint="cs"/>
            <w:rtl/>
          </w:rPr>
          <w:t>פולינומי</w:t>
        </w:r>
        <w:proofErr w:type="spellEnd"/>
        <w:r w:rsidR="00280B71">
          <w:rPr>
            <w:rFonts w:hint="cs"/>
            <w:rtl/>
          </w:rPr>
          <w:t xml:space="preserve"> </w:t>
        </w:r>
      </w:ins>
      <w:ins w:id="27" w:author="אריה גרוס" w:date="2018-11-19T11:38:00Z">
        <w:r w:rsidR="00280B71">
          <w:rPr>
            <w:rFonts w:hint="cs"/>
            <w:rtl/>
          </w:rPr>
          <w:t xml:space="preserve">לצורך פתרון </w:t>
        </w:r>
      </w:ins>
      <w:bookmarkStart w:id="28" w:name="_GoBack"/>
      <w:bookmarkEnd w:id="28"/>
      <w:ins w:id="29" w:author="אריה גרוס" w:date="2018-11-19T11:24:00Z">
        <w:r>
          <w:rPr>
            <w:rFonts w:hint="cs"/>
            <w:rtl/>
          </w:rPr>
          <w:t xml:space="preserve">בצורת </w:t>
        </w:r>
        <w:r>
          <w:rPr>
            <w:rFonts w:hint="cs"/>
          </w:rPr>
          <w:t>FPTAS</w:t>
        </w:r>
        <w:r>
          <w:rPr>
            <w:rFonts w:hint="cs"/>
            <w:rtl/>
          </w:rPr>
          <w:t xml:space="preserve"> לבעיה זהה חוץ מזה שעבודה שהופסקה יכולה להמשיך בסוף זמן ההפסקה </w:t>
        </w:r>
      </w:ins>
      <w:ins w:id="30" w:author="אריה גרוס" w:date="2018-11-19T11:25:00Z">
        <w:r>
          <w:rPr>
            <w:rFonts w:hint="cs"/>
            <w:rtl/>
          </w:rPr>
          <w:t xml:space="preserve">מהנקודה בה הפסיקה. גם פתרון זה נממש ונתכנן אלגוריתם </w:t>
        </w:r>
        <w:proofErr w:type="spellStart"/>
        <w:r>
          <w:rPr>
            <w:rFonts w:hint="cs"/>
            <w:rtl/>
          </w:rPr>
          <w:t>פסאודו</w:t>
        </w:r>
        <w:proofErr w:type="spellEnd"/>
        <w:r>
          <w:rPr>
            <w:rFonts w:hint="cs"/>
            <w:rtl/>
          </w:rPr>
          <w:t xml:space="preserve"> </w:t>
        </w:r>
        <w:proofErr w:type="spellStart"/>
        <w:r>
          <w:rPr>
            <w:rFonts w:hint="cs"/>
            <w:rtl/>
          </w:rPr>
          <w:t>פולינומי</w:t>
        </w:r>
        <w:proofErr w:type="spellEnd"/>
        <w:r>
          <w:rPr>
            <w:rFonts w:hint="cs"/>
            <w:rtl/>
          </w:rPr>
          <w:t xml:space="preserve"> </w:t>
        </w:r>
        <w:proofErr w:type="spellStart"/>
        <w:r>
          <w:rPr>
            <w:rFonts w:hint="cs"/>
            <w:rtl/>
          </w:rPr>
          <w:t>בהנתן</w:t>
        </w:r>
        <w:proofErr w:type="spellEnd"/>
        <w:r>
          <w:rPr>
            <w:rFonts w:hint="cs"/>
            <w:rtl/>
          </w:rPr>
          <w:t xml:space="preserve"> אפשרות דחייה כפי שתואר לעיל</w:t>
        </w:r>
      </w:ins>
      <w:ins w:id="31" w:author="אריה גרוס" w:date="2018-11-19T11:26:00Z">
        <w:r>
          <w:rPr>
            <w:rFonts w:hint="cs"/>
            <w:rtl/>
          </w:rPr>
          <w:t>.</w:t>
        </w:r>
      </w:ins>
    </w:p>
    <w:p w14:paraId="43546B26" w14:textId="77777777" w:rsidR="00CA44AF" w:rsidRPr="002C0D7C" w:rsidRDefault="00CA44AF" w:rsidP="000803FC">
      <w:pPr>
        <w:jc w:val="both"/>
        <w:rPr>
          <w:rFonts w:hint="cs"/>
        </w:rPr>
      </w:pPr>
    </w:p>
    <w:sectPr w:rsidR="00CA44AF" w:rsidRPr="002C0D7C" w:rsidSect="00823D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אריה גרוס" w:date="2018-11-19T11:09:00Z" w:initials="אג">
    <w:p w14:paraId="0AFE7D77" w14:textId="77777777" w:rsidR="001B0201" w:rsidRDefault="001B0201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 xml:space="preserve">ראו ויקיפדיה, בעיה </w:t>
      </w:r>
      <w:r>
        <w:rPr>
          <w:rFonts w:hint="cs"/>
        </w:rPr>
        <w:t>NP</w:t>
      </w:r>
      <w:r>
        <w:rPr>
          <w:rFonts w:hint="cs"/>
          <w:rtl/>
        </w:rPr>
        <w:t xml:space="preserve"> קשה לאו דווקא שייכת ל</w:t>
      </w:r>
      <w:r>
        <w:rPr>
          <w:rFonts w:hint="cs"/>
        </w:rPr>
        <w:t>NP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FE7D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FE7D77" w16cid:durableId="1F9D18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33F75" w14:textId="77777777" w:rsidR="000C3920" w:rsidRDefault="000C3920" w:rsidP="00CA44AF">
      <w:pPr>
        <w:spacing w:after="0" w:line="240" w:lineRule="auto"/>
      </w:pPr>
      <w:r>
        <w:separator/>
      </w:r>
    </w:p>
  </w:endnote>
  <w:endnote w:type="continuationSeparator" w:id="0">
    <w:p w14:paraId="78B9B011" w14:textId="77777777" w:rsidR="000C3920" w:rsidRDefault="000C3920" w:rsidP="00CA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C9625" w14:textId="77777777" w:rsidR="000C3920" w:rsidRDefault="000C3920" w:rsidP="00CA44AF">
      <w:pPr>
        <w:spacing w:after="0" w:line="240" w:lineRule="auto"/>
      </w:pPr>
      <w:r>
        <w:separator/>
      </w:r>
    </w:p>
  </w:footnote>
  <w:footnote w:type="continuationSeparator" w:id="0">
    <w:p w14:paraId="62B4F0A1" w14:textId="77777777" w:rsidR="000C3920" w:rsidRDefault="000C3920" w:rsidP="00CA44AF">
      <w:pPr>
        <w:spacing w:after="0" w:line="240" w:lineRule="auto"/>
      </w:pPr>
      <w:r>
        <w:continuationSeparator/>
      </w:r>
    </w:p>
  </w:footnote>
  <w:footnote w:id="1">
    <w:p w14:paraId="28472477" w14:textId="77777777" w:rsidR="00133580" w:rsidRDefault="00133580" w:rsidP="00133580">
      <w:pPr>
        <w:pStyle w:val="a6"/>
        <w:jc w:val="both"/>
        <w:rPr>
          <w:rFonts w:hint="cs"/>
          <w:rtl/>
        </w:rPr>
      </w:pPr>
      <w:r>
        <w:rPr>
          <w:rStyle w:val="a8"/>
        </w:rPr>
        <w:footnoteRef/>
      </w:r>
      <w:r>
        <w:rPr>
          <w:rtl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Kellerer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H., 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Strusevich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V. A. (2010). Fully polynomial approximation schemes for a symmetric quadratic knapsack problem and its scheduling applications. 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Algorithmica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57</w:t>
      </w:r>
      <w:r>
        <w:rPr>
          <w:rFonts w:ascii="Arial" w:hAnsi="Arial" w:cs="Arial"/>
          <w:color w:val="222222"/>
          <w:shd w:val="clear" w:color="auto" w:fill="FFFFFF"/>
        </w:rPr>
        <w:t>(4), 769-795.</w:t>
      </w:r>
      <w:r>
        <w:rPr>
          <w:rFonts w:ascii="Arial" w:hAnsi="Arial" w:cs="Arial"/>
          <w:color w:val="222222"/>
          <w:shd w:val="clear" w:color="auto" w:fill="FFFFFF"/>
          <w:rtl/>
        </w:rPr>
        <w:t>‏</w:t>
      </w:r>
    </w:p>
  </w:footnote>
  <w:footnote w:id="2">
    <w:p w14:paraId="4C4EA480" w14:textId="77777777" w:rsidR="002C0D7C" w:rsidRDefault="002C0D7C" w:rsidP="00133580">
      <w:pPr>
        <w:pStyle w:val="a6"/>
        <w:jc w:val="both"/>
      </w:pPr>
      <w:r>
        <w:rPr>
          <w:rStyle w:val="a8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מדובר באחת השאלות הקשות והנחקרות במדעי המחשב, פורמלית: אם יש פתרון אזי </w:t>
      </w:r>
      <w:r>
        <w:t>P=NP</w:t>
      </w:r>
      <w:r>
        <w:rPr>
          <w:rFonts w:hint="cs"/>
          <w:rtl/>
        </w:rPr>
        <w:t xml:space="preserve"> ואם אין אזי </w:t>
      </w:r>
      <w:r>
        <w:rPr>
          <w:rFonts w:hint="cs"/>
        </w:rPr>
        <w:t>P</w:t>
      </w:r>
      <w:r>
        <w:rPr>
          <w:rFonts w:ascii="Arial" w:hAnsi="Arial" w:cs="Arial"/>
        </w:rPr>
        <w:t>≠</w:t>
      </w:r>
      <w:r>
        <w:rPr>
          <w:rFonts w:hint="cs"/>
        </w:rPr>
        <w:t>NP</w:t>
      </w:r>
      <w:r>
        <w:rPr>
          <w:rFonts w:hint="cs"/>
          <w:rtl/>
        </w:rPr>
        <w:t xml:space="preserve"> </w:t>
      </w:r>
    </w:p>
  </w:footnote>
  <w:footnote w:id="3">
    <w:p w14:paraId="00098FFB" w14:textId="77777777" w:rsidR="002C0D7C" w:rsidRPr="00316722" w:rsidRDefault="002C0D7C" w:rsidP="00133580">
      <w:pPr>
        <w:pStyle w:val="a6"/>
        <w:jc w:val="both"/>
        <w:rPr>
          <w:rFonts w:eastAsiaTheme="minorEastAsia"/>
          <w:rtl/>
        </w:rPr>
      </w:pPr>
      <w:r>
        <w:rPr>
          <w:rStyle w:val="a8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למשל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Arial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ε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</w:rPr>
                  <m:t>4</m:t>
                </m:r>
              </m:sup>
            </m:sSup>
          </m:den>
        </m:f>
      </m:oMath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אריה גרוס">
    <w15:presenceInfo w15:providerId="None" w15:userId="אריה גרו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4AF"/>
    <w:rsid w:val="000803FC"/>
    <w:rsid w:val="000C3920"/>
    <w:rsid w:val="000C6541"/>
    <w:rsid w:val="001014F4"/>
    <w:rsid w:val="00133580"/>
    <w:rsid w:val="001B0201"/>
    <w:rsid w:val="00280B71"/>
    <w:rsid w:val="002C0D7C"/>
    <w:rsid w:val="00376074"/>
    <w:rsid w:val="003C1C0B"/>
    <w:rsid w:val="00472704"/>
    <w:rsid w:val="00577458"/>
    <w:rsid w:val="006513AA"/>
    <w:rsid w:val="00823DC3"/>
    <w:rsid w:val="00A25A40"/>
    <w:rsid w:val="00A409C8"/>
    <w:rsid w:val="00B0625E"/>
    <w:rsid w:val="00CA44AF"/>
    <w:rsid w:val="00D7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5976"/>
  <w15:chartTrackingRefBased/>
  <w15:docId w15:val="{FF9533BC-B436-4566-8C1E-A71E4D12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CA44AF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סיום תו"/>
    <w:basedOn w:val="a0"/>
    <w:link w:val="a3"/>
    <w:uiPriority w:val="99"/>
    <w:semiHidden/>
    <w:rsid w:val="00CA44AF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CA44AF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2C0D7C"/>
    <w:pPr>
      <w:spacing w:after="0" w:line="240" w:lineRule="auto"/>
    </w:pPr>
    <w:rPr>
      <w:sz w:val="20"/>
      <w:szCs w:val="20"/>
    </w:rPr>
  </w:style>
  <w:style w:type="character" w:customStyle="1" w:styleId="a7">
    <w:name w:val="טקסט הערת שוליים תו"/>
    <w:basedOn w:val="a0"/>
    <w:link w:val="a6"/>
    <w:uiPriority w:val="99"/>
    <w:semiHidden/>
    <w:rsid w:val="002C0D7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C0D7C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020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0201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semiHidden/>
    <w:rsid w:val="001B020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0201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1B0201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1B020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1B0201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3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305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נגה</dc:creator>
  <cp:keywords/>
  <dc:description/>
  <cp:lastModifiedBy>אריה גרוס</cp:lastModifiedBy>
  <cp:revision>7</cp:revision>
  <dcterms:created xsi:type="dcterms:W3CDTF">2018-11-17T20:54:00Z</dcterms:created>
  <dcterms:modified xsi:type="dcterms:W3CDTF">2018-11-19T09:38:00Z</dcterms:modified>
</cp:coreProperties>
</file>