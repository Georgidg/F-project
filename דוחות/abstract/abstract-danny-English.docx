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0C51" w14:textId="77777777" w:rsidR="0045039A" w:rsidRDefault="00070504" w:rsidP="00D64CD5">
      <w:pPr>
        <w:bidi w:val="0"/>
        <w:jc w:val="both"/>
      </w:pPr>
      <w:proofErr w:type="spellStart"/>
      <w:r>
        <w:t>Arye</w:t>
      </w:r>
      <w:proofErr w:type="spellEnd"/>
      <w:r w:rsidR="00D64CD5">
        <w:t xml:space="preserve"> Gross</w:t>
      </w:r>
      <w:r w:rsidR="00D64CD5">
        <w:tab/>
        <w:t>308431642</w:t>
      </w:r>
    </w:p>
    <w:p w14:paraId="77F0337F" w14:textId="77777777" w:rsidR="00D64CD5" w:rsidRDefault="00D64CD5" w:rsidP="00070504">
      <w:pPr>
        <w:bidi w:val="0"/>
        <w:jc w:val="both"/>
      </w:pPr>
      <w:r>
        <w:t xml:space="preserve">Tamir </w:t>
      </w:r>
      <w:proofErr w:type="spellStart"/>
      <w:r w:rsidR="00070504">
        <w:t>P</w:t>
      </w:r>
      <w:r>
        <w:t>ar</w:t>
      </w:r>
      <w:r w:rsidR="00070504">
        <w:t>a</w:t>
      </w:r>
      <w:r>
        <w:t>sha</w:t>
      </w:r>
      <w:proofErr w:type="spellEnd"/>
      <w:r>
        <w:tab/>
        <w:t>200762961</w:t>
      </w:r>
    </w:p>
    <w:p w14:paraId="54F4988E" w14:textId="77777777" w:rsidR="00D64CD5" w:rsidRDefault="00D64CD5" w:rsidP="00D64CD5">
      <w:pPr>
        <w:bidi w:val="0"/>
        <w:jc w:val="both"/>
      </w:pPr>
      <w:r>
        <w:t>Danny Gan Or</w:t>
      </w:r>
      <w:r>
        <w:tab/>
        <w:t>302960786</w:t>
      </w:r>
    </w:p>
    <w:p w14:paraId="468D5E85" w14:textId="77777777" w:rsidR="00D64CD5" w:rsidRDefault="00D64CD5" w:rsidP="00D64CD5">
      <w:pPr>
        <w:bidi w:val="0"/>
        <w:jc w:val="both"/>
        <w:rPr>
          <w:rtl/>
        </w:rPr>
      </w:pPr>
      <w:r>
        <w:t>Advisor: Professor Dana Shapira</w:t>
      </w:r>
    </w:p>
    <w:p w14:paraId="386FF37A" w14:textId="77777777" w:rsidR="00D64CD5" w:rsidRPr="00581358" w:rsidRDefault="00D64CD5" w:rsidP="00D64CD5">
      <w:pPr>
        <w:bidi w:val="0"/>
        <w:jc w:val="both"/>
        <w:rPr>
          <w:b/>
          <w:bCs/>
        </w:rPr>
      </w:pPr>
      <w:r w:rsidRPr="00581358">
        <w:rPr>
          <w:b/>
          <w:bCs/>
        </w:rPr>
        <w:t>Introduction:</w:t>
      </w:r>
    </w:p>
    <w:p w14:paraId="39DC5D06" w14:textId="77777777" w:rsidR="00D64CD5" w:rsidRDefault="00D64CD5" w:rsidP="006236DE">
      <w:pPr>
        <w:bidi w:val="0"/>
      </w:pPr>
      <w:r w:rsidRPr="00B463E1">
        <w:rPr>
          <w:highlight w:val="yellow"/>
        </w:rPr>
        <w:t>This project</w:t>
      </w:r>
      <w:r>
        <w:t xml:space="preserve"> delves into the scheduling problem presented in the article </w:t>
      </w:r>
      <w:r w:rsidR="006236DE">
        <w:t xml:space="preserve">by </w:t>
      </w:r>
      <w:proofErr w:type="spellStart"/>
      <w:r w:rsidRPr="00D64CD5">
        <w:t>Kellerer</w:t>
      </w:r>
      <w:proofErr w:type="spellEnd"/>
      <w:r>
        <w:t xml:space="preserve"> and </w:t>
      </w:r>
      <w:proofErr w:type="spellStart"/>
      <w:r w:rsidRPr="00D64CD5">
        <w:t>Strusevich</w:t>
      </w:r>
      <w:proofErr w:type="spellEnd"/>
      <w:r w:rsidR="006236DE">
        <w:t xml:space="preserve"> </w:t>
      </w:r>
      <w:ins w:id="0" w:author="אריה גרוס" w:date="2018-11-27T14:36:00Z">
        <w:r w:rsidR="00AD6056">
          <w:t xml:space="preserve">that </w:t>
        </w:r>
      </w:ins>
      <w:commentRangeStart w:id="1"/>
      <w:r w:rsidR="006236DE">
        <w:t>dealing</w:t>
      </w:r>
      <w:commentRangeEnd w:id="1"/>
      <w:r w:rsidR="00AD6056">
        <w:rPr>
          <w:rStyle w:val="a8"/>
        </w:rPr>
        <w:commentReference w:id="1"/>
      </w:r>
      <w:r w:rsidR="006236DE">
        <w:t xml:space="preserve"> with </w:t>
      </w:r>
      <w:del w:id="2" w:author="אריה גרוס" w:date="2018-11-27T14:49:00Z">
        <w:r w:rsidR="006236DE" w:rsidDel="003575F7">
          <w:delText xml:space="preserve">difficult </w:delText>
        </w:r>
      </w:del>
      <w:r w:rsidR="006236DE">
        <w:t>NP</w:t>
      </w:r>
      <w:ins w:id="3" w:author="אריה גרוס" w:date="2018-11-27T14:49:00Z">
        <w:r w:rsidR="003575F7">
          <w:t xml:space="preserve"> hard</w:t>
        </w:r>
      </w:ins>
      <w:r w:rsidR="006236DE">
        <w:t xml:space="preserve"> </w:t>
      </w:r>
      <w:r w:rsidR="006236DE" w:rsidRPr="00184B7F">
        <w:t>knapsack problem</w:t>
      </w:r>
      <w:r w:rsidR="006236DE">
        <w:t>s, process scheduling and with finding approximate FPTAS solutions</w:t>
      </w:r>
      <w:r>
        <w:t>.</w:t>
      </w:r>
      <w:r>
        <w:rPr>
          <w:rStyle w:val="a5"/>
        </w:rPr>
        <w:footnoteReference w:id="1"/>
      </w:r>
    </w:p>
    <w:p w14:paraId="55E97084" w14:textId="77777777" w:rsidR="00184B7F" w:rsidRDefault="00184B7F" w:rsidP="00581358">
      <w:pPr>
        <w:bidi w:val="0"/>
      </w:pPr>
      <w:r w:rsidRPr="00581358">
        <w:rPr>
          <w:b/>
          <w:bCs/>
        </w:rPr>
        <w:t>Knapsack Problem</w:t>
      </w:r>
      <w:r>
        <w:t xml:space="preserve">:  The term refers to problems involving </w:t>
      </w:r>
      <w:r w:rsidR="00581358">
        <w:t>p</w:t>
      </w:r>
      <w:r w:rsidR="00581358" w:rsidRPr="00581358">
        <w:t xml:space="preserve">lacing objects with a maximum </w:t>
      </w:r>
      <w:r w:rsidR="00581358">
        <w:t>quantity</w:t>
      </w:r>
      <w:r w:rsidR="00581358" w:rsidRPr="00581358">
        <w:t xml:space="preserve"> of values in a </w:t>
      </w:r>
      <w:r w:rsidR="00581358">
        <w:t xml:space="preserve">knapsack </w:t>
      </w:r>
      <w:r w:rsidR="00581358" w:rsidRPr="00581358">
        <w:t>with a limited volume.</w:t>
      </w:r>
    </w:p>
    <w:p w14:paraId="778E60C6" w14:textId="77777777" w:rsidR="00D64CD5" w:rsidRPr="00D64CD5" w:rsidRDefault="00581358" w:rsidP="006236DE">
      <w:pPr>
        <w:bidi w:val="0"/>
      </w:pPr>
      <w:del w:id="4" w:author="אריה גרוס" w:date="2018-11-27T14:39:00Z">
        <w:r w:rsidDel="00AD6056">
          <w:rPr>
            <w:b/>
            <w:bCs/>
          </w:rPr>
          <w:delText xml:space="preserve">Complex </w:delText>
        </w:r>
        <w:r w:rsidRPr="00581358" w:rsidDel="00AD6056">
          <w:rPr>
            <w:b/>
            <w:bCs/>
          </w:rPr>
          <w:delText>Knapsack Problem</w:delText>
        </w:r>
        <w:r w:rsidDel="00AD6056">
          <w:rPr>
            <w:b/>
            <w:bCs/>
          </w:rPr>
          <w:delText>s</w:delText>
        </w:r>
      </w:del>
      <w:ins w:id="5" w:author="אריה גרוס" w:date="2018-11-27T14:39:00Z">
        <w:r w:rsidR="00AD6056">
          <w:rPr>
            <w:b/>
            <w:bCs/>
          </w:rPr>
          <w:t>N</w:t>
        </w:r>
      </w:ins>
      <w:ins w:id="6" w:author="אריה גרוס" w:date="2018-11-27T14:40:00Z">
        <w:r w:rsidR="00AD6056">
          <w:rPr>
            <w:b/>
            <w:bCs/>
          </w:rPr>
          <w:t>P hard problems</w:t>
        </w:r>
      </w:ins>
      <w:r>
        <w:rPr>
          <w:b/>
          <w:bCs/>
        </w:rPr>
        <w:t xml:space="preserve">: </w:t>
      </w:r>
      <w:r>
        <w:t>A</w:t>
      </w:r>
      <w:r w:rsidRPr="00581358">
        <w:t xml:space="preserve"> group comprising of thousands of problems where </w:t>
      </w:r>
      <w:r w:rsidR="00A522B5">
        <w:t xml:space="preserve">if </w:t>
      </w:r>
      <w:r w:rsidRPr="00581358">
        <w:t xml:space="preserve"> a polynomial solution for one of </w:t>
      </w:r>
      <w:del w:id="7" w:author="אריה גרוס" w:date="2018-11-27T14:56:00Z">
        <w:r w:rsidRPr="00581358" w:rsidDel="003575F7">
          <w:delText>the problems</w:delText>
        </w:r>
      </w:del>
      <w:ins w:id="8" w:author="אריה גרוס" w:date="2018-11-27T14:56:00Z">
        <w:r w:rsidR="003575F7">
          <w:t>them</w:t>
        </w:r>
      </w:ins>
      <w:r w:rsidRPr="00581358">
        <w:t xml:space="preserve"> </w:t>
      </w:r>
      <w:del w:id="9" w:author="אריה גרוס" w:date="2018-11-27T14:56:00Z">
        <w:r w:rsidR="00A522B5" w:rsidDel="003575F7">
          <w:delText xml:space="preserve">is found </w:delText>
        </w:r>
      </w:del>
      <w:ins w:id="10" w:author="אריה גרוס" w:date="2018-11-27T14:56:00Z">
        <w:r w:rsidR="003575F7">
          <w:t>exist</w:t>
        </w:r>
        <w:r w:rsidR="00877940">
          <w:t xml:space="preserve"> </w:t>
        </w:r>
      </w:ins>
      <w:r w:rsidR="00A522B5">
        <w:t xml:space="preserve">then it can be proved that </w:t>
      </w:r>
      <w:ins w:id="11" w:author="אריה גרוס" w:date="2018-11-27T14:43:00Z">
        <w:r w:rsidR="00AD6056">
          <w:t>for all problems that there</w:t>
        </w:r>
        <w:r w:rsidR="00AD6056">
          <w:t xml:space="preserve"> </w:t>
        </w:r>
      </w:ins>
      <w:r w:rsidR="00A522B5">
        <w:t>is computational</w:t>
      </w:r>
      <w:r w:rsidR="006236DE">
        <w:t>ly</w:t>
      </w:r>
      <w:r w:rsidR="00A522B5">
        <w:t xml:space="preserve"> easy</w:t>
      </w:r>
      <w:ins w:id="12" w:author="אריה גרוס" w:date="2018-11-27T14:43:00Z">
        <w:r w:rsidR="00AD6056">
          <w:t xml:space="preserve"> way</w:t>
        </w:r>
      </w:ins>
      <w:r w:rsidR="00A522B5">
        <w:t xml:space="preserve"> to examine </w:t>
      </w:r>
      <w:del w:id="13" w:author="אריה גרוס" w:date="2018-11-27T14:44:00Z">
        <w:r w:rsidR="00A522B5" w:rsidDel="00AD6056">
          <w:delText>every problem</w:delText>
        </w:r>
      </w:del>
      <w:ins w:id="14" w:author="אריה גרוס" w:date="2018-11-27T14:44:00Z">
        <w:r w:rsidR="00AD6056">
          <w:t>them</w:t>
        </w:r>
      </w:ins>
      <w:r w:rsidR="00A522B5">
        <w:t xml:space="preserve"> in order to determine if the proposed solution is valid</w:t>
      </w:r>
      <w:ins w:id="15" w:author="אריה גרוס" w:date="2018-11-27T14:44:00Z">
        <w:r w:rsidR="00AD6056">
          <w:t>, there is also</w:t>
        </w:r>
      </w:ins>
      <w:ins w:id="16" w:author="אריה גרוס" w:date="2018-11-27T14:46:00Z">
        <w:r w:rsidR="003575F7">
          <w:t xml:space="preserve"> </w:t>
        </w:r>
        <w:r w:rsidR="003575F7">
          <w:t>computationally easy way</w:t>
        </w:r>
        <w:r w:rsidR="003575F7">
          <w:t xml:space="preserve"> to solve it</w:t>
        </w:r>
      </w:ins>
      <w:r w:rsidR="00A522B5">
        <w:t>.</w:t>
      </w:r>
      <w:r w:rsidR="00A522B5">
        <w:rPr>
          <w:rStyle w:val="a5"/>
        </w:rPr>
        <w:footnoteReference w:id="2"/>
      </w:r>
      <w:r w:rsidR="00A522B5">
        <w:t xml:space="preserve"> </w:t>
      </w:r>
    </w:p>
    <w:p w14:paraId="2C23908E" w14:textId="77777777" w:rsidR="009E2FE5" w:rsidRPr="00D64CD5" w:rsidRDefault="00792CC4" w:rsidP="009E2FE5">
      <w:pPr>
        <w:bidi w:val="0"/>
      </w:pPr>
      <w:r w:rsidRPr="009E2FE5">
        <w:rPr>
          <w:b/>
          <w:bCs/>
        </w:rPr>
        <w:t xml:space="preserve">Approximate FPTAS format </w:t>
      </w:r>
      <w:r w:rsidR="009E2FE5">
        <w:rPr>
          <w:b/>
          <w:bCs/>
        </w:rPr>
        <w:t>S</w:t>
      </w:r>
      <w:r w:rsidRPr="009E2FE5">
        <w:rPr>
          <w:b/>
          <w:bCs/>
        </w:rPr>
        <w:t>olution</w:t>
      </w:r>
      <w:r w:rsidR="009E2FE5">
        <w:rPr>
          <w:b/>
          <w:bCs/>
        </w:rPr>
        <w:t xml:space="preserve">: </w:t>
      </w:r>
      <w:r w:rsidR="009E2FE5" w:rsidRPr="009E2FE5">
        <w:t>A Solution</w:t>
      </w:r>
      <w:r w:rsidRPr="00792CC4">
        <w:t xml:space="preserve"> that includes the use of approximation </w:t>
      </w:r>
      <w:r w:rsidR="009E2FE5" w:rsidRPr="00792CC4">
        <w:t xml:space="preserve">algorithms </w:t>
      </w:r>
      <w:r w:rsidR="009E2FE5">
        <w:t xml:space="preserve">and </w:t>
      </w:r>
      <w:r w:rsidRPr="00792CC4">
        <w:t xml:space="preserve">is considered the most effective approximation </w:t>
      </w:r>
      <w:r w:rsidR="009E2FE5">
        <w:t xml:space="preserve">algorithm </w:t>
      </w:r>
      <w:r w:rsidRPr="00792CC4">
        <w:t xml:space="preserve">type for </w:t>
      </w:r>
      <w:del w:id="17" w:author="אריה גרוס" w:date="2018-11-27T14:49:00Z">
        <w:r w:rsidRPr="00792CC4" w:rsidDel="003575F7">
          <w:delText>comple</w:delText>
        </w:r>
        <w:r w:rsidR="009E2FE5" w:rsidDel="003575F7">
          <w:delText>x</w:delText>
        </w:r>
        <w:r w:rsidRPr="00792CC4" w:rsidDel="003575F7">
          <w:delText xml:space="preserve"> </w:delText>
        </w:r>
      </w:del>
      <w:r w:rsidRPr="00792CC4">
        <w:t xml:space="preserve">NP </w:t>
      </w:r>
      <w:ins w:id="18" w:author="אריה גרוס" w:date="2018-11-27T14:49:00Z">
        <w:r w:rsidR="003575F7">
          <w:t xml:space="preserve">hard </w:t>
        </w:r>
      </w:ins>
      <w:r w:rsidRPr="00792CC4">
        <w:t xml:space="preserve">problems. This approximation algorithm gives for </w:t>
      </w:r>
      <w:proofErr w:type="gramStart"/>
      <w:r w:rsidRPr="00792CC4">
        <w:t>each  ε</w:t>
      </w:r>
      <w:proofErr w:type="gramEnd"/>
      <w:r w:rsidRPr="00792CC4">
        <w:t xml:space="preserve"> selected, approximation of</w:t>
      </w:r>
      <w:r w:rsidR="009E2FE5">
        <w:t xml:space="preserve"> </w:t>
      </w:r>
      <w:r w:rsidR="006236DE">
        <w:t xml:space="preserve"> </w:t>
      </w:r>
      <w:r w:rsidR="006236DE">
        <w:br/>
      </w:r>
      <w:r w:rsidR="009E2FE5" w:rsidRPr="009E2FE5">
        <w:t xml:space="preserve">S * (+1 ε) </w:t>
      </w:r>
      <w:r w:rsidR="009E2FE5">
        <w:t>(</w:t>
      </w:r>
      <w:r w:rsidR="009E2FE5" w:rsidRPr="009E2FE5">
        <w:t xml:space="preserve">for </w:t>
      </w:r>
      <w:del w:id="19" w:author="אריה גרוס" w:date="2018-11-27T14:54:00Z">
        <w:r w:rsidR="009E2FE5" w:rsidRPr="009E2FE5" w:rsidDel="003575F7">
          <w:rPr>
            <w:highlight w:val="yellow"/>
          </w:rPr>
          <w:delText xml:space="preserve">minimal </w:delText>
        </w:r>
      </w:del>
      <w:commentRangeStart w:id="20"/>
      <w:ins w:id="21" w:author="אריה גרוס" w:date="2018-11-27T14:54:00Z">
        <w:r w:rsidR="003575F7" w:rsidRPr="009E2FE5">
          <w:rPr>
            <w:highlight w:val="yellow"/>
          </w:rPr>
          <w:t>minim</w:t>
        </w:r>
        <w:r w:rsidR="003575F7">
          <w:rPr>
            <w:highlight w:val="yellow"/>
          </w:rPr>
          <w:t>um</w:t>
        </w:r>
        <w:commentRangeEnd w:id="20"/>
        <w:r w:rsidR="003575F7">
          <w:rPr>
            <w:rStyle w:val="a8"/>
          </w:rPr>
          <w:commentReference w:id="20"/>
        </w:r>
        <w:r w:rsidR="003575F7" w:rsidRPr="009E2FE5">
          <w:rPr>
            <w:highlight w:val="yellow"/>
          </w:rPr>
          <w:t xml:space="preserve"> </w:t>
        </w:r>
      </w:ins>
      <w:r w:rsidR="009E2FE5" w:rsidRPr="009E2FE5">
        <w:rPr>
          <w:highlight w:val="yellow"/>
        </w:rPr>
        <w:t>problems</w:t>
      </w:r>
      <w:r w:rsidR="009E2FE5">
        <w:t>)</w:t>
      </w:r>
      <w:r w:rsidR="009E2FE5" w:rsidRPr="009E2FE5">
        <w:t xml:space="preserve"> in polynomial complexity </w:t>
      </w:r>
      <w:r w:rsidR="009E2FE5">
        <w:t>for variables 1</w:t>
      </w:r>
      <w:r w:rsidR="009E2FE5" w:rsidRPr="009E2FE5">
        <w:t xml:space="preserve">/ </w:t>
      </w:r>
      <w:proofErr w:type="spellStart"/>
      <w:r w:rsidR="009E2FE5" w:rsidRPr="009E2FE5">
        <w:t>ε</w:t>
      </w:r>
      <w:r w:rsidR="009E2FE5">
        <w:t>,n</w:t>
      </w:r>
      <w:proofErr w:type="spellEnd"/>
      <w:r w:rsidR="009E2FE5">
        <w:t>.</w:t>
      </w:r>
      <w:r w:rsidR="009E2FE5">
        <w:rPr>
          <w:rStyle w:val="a5"/>
        </w:rPr>
        <w:footnoteReference w:id="3"/>
      </w:r>
    </w:p>
    <w:p w14:paraId="6B6D5E8A" w14:textId="77777777" w:rsidR="00051BC4" w:rsidRDefault="00051BC4" w:rsidP="00051BC4">
      <w:pPr>
        <w:bidi w:val="0"/>
      </w:pPr>
      <w:r w:rsidRPr="00051BC4">
        <w:rPr>
          <w:b/>
          <w:bCs/>
        </w:rPr>
        <w:t xml:space="preserve">Problem </w:t>
      </w:r>
      <w:r>
        <w:rPr>
          <w:b/>
          <w:bCs/>
        </w:rPr>
        <w:t>Description</w:t>
      </w:r>
      <w:r>
        <w:t xml:space="preserve">: </w:t>
      </w:r>
    </w:p>
    <w:p w14:paraId="5DD0D4DC" w14:textId="77777777" w:rsidR="00051BC4" w:rsidRDefault="00051BC4" w:rsidP="00B463E1">
      <w:pPr>
        <w:bidi w:val="0"/>
      </w:pPr>
      <w:r w:rsidRPr="00B463E1">
        <w:rPr>
          <w:highlight w:val="yellow"/>
        </w:rPr>
        <w:t>Given</w:t>
      </w:r>
      <w:r w:rsidR="00B463E1" w:rsidRPr="00B463E1">
        <w:rPr>
          <w:highlight w:val="yellow"/>
        </w:rPr>
        <w:t>,</w:t>
      </w:r>
      <w:r w:rsidRPr="00B463E1">
        <w:rPr>
          <w:highlight w:val="yellow"/>
        </w:rPr>
        <w:t xml:space="preserve"> one machine and a number of tasks, each with a known process time </w:t>
      </w:r>
      <w:r w:rsidR="00B463E1" w:rsidRPr="00B463E1">
        <w:rPr>
          <w:highlight w:val="yellow"/>
        </w:rPr>
        <w:t>(</w:t>
      </w:r>
      <w:r w:rsidRPr="00B463E1">
        <w:rPr>
          <w:highlight w:val="yellow"/>
        </w:rPr>
        <w:t xml:space="preserve"> </w:t>
      </w:r>
      <w:proofErr w:type="spellStart"/>
      <w:r w:rsidRPr="00B463E1">
        <w:rPr>
          <w:highlight w:val="yellow"/>
        </w:rPr>
        <w:t>p_j</w:t>
      </w:r>
      <w:proofErr w:type="spellEnd"/>
      <w:r w:rsidRPr="00B463E1">
        <w:rPr>
          <w:highlight w:val="yellow"/>
        </w:rPr>
        <w:t>.</w:t>
      </w:r>
      <w:r w:rsidR="00B463E1" w:rsidRPr="00B463E1">
        <w:rPr>
          <w:highlight w:val="yellow"/>
        </w:rPr>
        <w:t>)</w:t>
      </w:r>
      <w:r w:rsidRPr="00B463E1">
        <w:rPr>
          <w:highlight w:val="yellow"/>
        </w:rPr>
        <w:t xml:space="preserve"> and importance</w:t>
      </w:r>
      <w:r w:rsidR="00B463E1" w:rsidRPr="00B463E1">
        <w:rPr>
          <w:highlight w:val="yellow"/>
        </w:rPr>
        <w:t xml:space="preserve"> (</w:t>
      </w:r>
      <w:r w:rsidRPr="00B463E1">
        <w:rPr>
          <w:highlight w:val="yellow"/>
        </w:rPr>
        <w:t xml:space="preserve"> </w:t>
      </w:r>
      <w:proofErr w:type="spellStart"/>
      <w:r w:rsidRPr="00B463E1">
        <w:rPr>
          <w:highlight w:val="yellow"/>
        </w:rPr>
        <w:t>w_j</w:t>
      </w:r>
      <w:proofErr w:type="spellEnd"/>
      <w:r w:rsidR="00B463E1" w:rsidRPr="00B463E1">
        <w:rPr>
          <w:highlight w:val="yellow"/>
        </w:rPr>
        <w:t>)</w:t>
      </w:r>
      <w:r w:rsidRPr="00B463E1">
        <w:rPr>
          <w:highlight w:val="yellow"/>
        </w:rPr>
        <w:t xml:space="preserve">, the time at which each task ends is </w:t>
      </w:r>
      <w:r w:rsidR="00B463E1" w:rsidRPr="00B463E1">
        <w:rPr>
          <w:highlight w:val="yellow"/>
        </w:rPr>
        <w:t xml:space="preserve"> </w:t>
      </w:r>
      <w:proofErr w:type="spellStart"/>
      <w:r w:rsidRPr="00B463E1">
        <w:rPr>
          <w:highlight w:val="yellow"/>
        </w:rPr>
        <w:t>C_j</w:t>
      </w:r>
      <w:proofErr w:type="spellEnd"/>
      <w:r w:rsidRPr="00B463E1">
        <w:rPr>
          <w:highlight w:val="yellow"/>
        </w:rPr>
        <w:t>, and there is also a time interval [s, t] where the machine is disabled from work.</w:t>
      </w:r>
    </w:p>
    <w:p w14:paraId="2F82D829" w14:textId="77777777" w:rsidR="001D7C07" w:rsidRDefault="00051BC4" w:rsidP="006236DE">
      <w:pPr>
        <w:bidi w:val="0"/>
      </w:pPr>
      <w:r>
        <w:t xml:space="preserve">In addition, it was defined that if a particular task ceased in the middle, the same task should start from the beginning after the </w:t>
      </w:r>
      <w:r w:rsidRPr="00B463E1">
        <w:rPr>
          <w:highlight w:val="yellow"/>
        </w:rPr>
        <w:t>break</w:t>
      </w:r>
      <w:r>
        <w:t xml:space="preserve">. The </w:t>
      </w:r>
      <w:r w:rsidR="006236DE">
        <w:t xml:space="preserve">target </w:t>
      </w:r>
      <w:r>
        <w:t>function</w:t>
      </w:r>
      <w:r w:rsidR="006236DE">
        <w:t xml:space="preserve"> </w:t>
      </w:r>
      <w:r>
        <w:t xml:space="preserve">is to </w:t>
      </w:r>
      <w:r w:rsidR="006236DE">
        <w:t>minimize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6236DE">
        <w:t xml:space="preserve">. </w:t>
      </w:r>
      <w:r>
        <w:t xml:space="preserve">In the article a pseudo-polynomial solution to this problem was presented, </w:t>
      </w:r>
      <w:proofErr w:type="spellStart"/>
      <w:r>
        <w:t>utilising</w:t>
      </w:r>
      <w:proofErr w:type="spellEnd"/>
      <w:r>
        <w:t xml:space="preserve"> a FPTAS-shaped solution.</w:t>
      </w:r>
    </w:p>
    <w:p w14:paraId="49AB675F" w14:textId="77777777" w:rsidR="00D64CD5" w:rsidRDefault="001D7C07" w:rsidP="006236DE">
      <w:pPr>
        <w:bidi w:val="0"/>
      </w:pPr>
      <w:del w:id="22" w:author="אריה גרוס" w:date="2018-11-27T15:07:00Z">
        <w:r w:rsidRPr="001D7C07" w:rsidDel="009B6508">
          <w:delText>Furthermore</w:delText>
        </w:r>
      </w:del>
      <w:ins w:id="23" w:author="אריה גרוס" w:date="2018-11-27T15:07:00Z">
        <w:r w:rsidR="009B6508">
          <w:t>later</w:t>
        </w:r>
      </w:ins>
      <w:r w:rsidRPr="001D7C07">
        <w:t xml:space="preserve">, we will design a pseudo-polynomial solution to the same problem where it is possible to postpone some tasks, given a </w:t>
      </w:r>
      <w:r>
        <w:t>limit</w:t>
      </w:r>
      <w:r w:rsidRPr="001D7C07">
        <w:t xml:space="preserve"> on the amount of deferral costs that can be incurred. That is, in the case where each task has an (additional) cost of deferm</w:t>
      </w:r>
      <w:r>
        <w:t xml:space="preserve">ent </w:t>
      </w:r>
      <w:proofErr w:type="spellStart"/>
      <w:r>
        <w:t>ej</w:t>
      </w:r>
      <w:proofErr w:type="spellEnd"/>
      <w:r>
        <w:t xml:space="preserve"> and </w:t>
      </w:r>
      <w:r>
        <w:lastRenderedPageBreak/>
        <w:t xml:space="preserve">there is a total </w:t>
      </w:r>
      <w:r w:rsidRPr="001D7C07">
        <w:t>deferment cost of U.</w:t>
      </w:r>
      <w:del w:id="24" w:author="אריה גרוס" w:date="2018-11-27T15:11:00Z">
        <w:r w:rsidDel="009B6508">
          <w:delText>,</w:delText>
        </w:r>
      </w:del>
      <w:r>
        <w:t xml:space="preserve"> w</w:t>
      </w:r>
      <w:r w:rsidRPr="001D7C07">
        <w:t xml:space="preserve">e will try to further minimize </w:t>
      </w:r>
      <w:r w:rsidRPr="001D7C07">
        <w:rPr>
          <w:highlight w:val="yellow"/>
        </w:rPr>
        <w:t>the target function</w:t>
      </w:r>
      <w:r w:rsidRPr="001D7C07">
        <w:t xml:space="preserve"> within the restriction that the total sum of rejections must be less than or equal to U.</w:t>
      </w:r>
    </w:p>
    <w:p w14:paraId="4FA9967B" w14:textId="77777777" w:rsidR="001D7C07" w:rsidRPr="00D64CD5" w:rsidRDefault="001D7C07" w:rsidP="00B463E1">
      <w:pPr>
        <w:bidi w:val="0"/>
      </w:pPr>
      <w:r w:rsidRPr="001D7C07">
        <w:t>In addition, a pseudo-polynomial solution for a FPTAS-like solution was presented</w:t>
      </w:r>
      <w:ins w:id="25" w:author="אריה גרוס" w:date="2018-11-27T15:14:00Z">
        <w:r w:rsidR="009B6508">
          <w:t xml:space="preserve"> in the article</w:t>
        </w:r>
      </w:ins>
      <w:r w:rsidRPr="001D7C07">
        <w:t xml:space="preserve"> to a problem identical to the first</w:t>
      </w:r>
      <w:r w:rsidR="00B463E1">
        <w:t xml:space="preserve">, </w:t>
      </w:r>
      <w:r w:rsidRPr="001D7C07">
        <w:t xml:space="preserve">with the exception that a ceased task could continue, </w:t>
      </w:r>
      <w:r w:rsidR="006236DE">
        <w:t xml:space="preserve">after the </w:t>
      </w:r>
      <w:r w:rsidRPr="00B463E1">
        <w:rPr>
          <w:highlight w:val="yellow"/>
        </w:rPr>
        <w:t>break</w:t>
      </w:r>
      <w:r w:rsidR="00B463E1">
        <w:t xml:space="preserve">, </w:t>
      </w:r>
      <w:r w:rsidRPr="001D7C07">
        <w:t xml:space="preserve">from the point at which it </w:t>
      </w:r>
      <w:r w:rsidR="006236DE">
        <w:t xml:space="preserve">had </w:t>
      </w:r>
      <w:r w:rsidRPr="001D7C07">
        <w:t xml:space="preserve">stopped. </w:t>
      </w:r>
      <w:del w:id="26" w:author="אריה גרוס" w:date="2018-11-27T15:15:00Z">
        <w:r w:rsidRPr="001D7C07" w:rsidDel="009B6508">
          <w:delText xml:space="preserve">This solution is also </w:delText>
        </w:r>
        <w:r w:rsidR="006236DE" w:rsidDel="009B6508">
          <w:delText>implemented</w:delText>
        </w:r>
      </w:del>
      <w:ins w:id="27" w:author="אריה גרוס" w:date="2018-11-27T15:15:00Z">
        <w:r w:rsidR="009B6508">
          <w:t>we will also implement this sol</w:t>
        </w:r>
      </w:ins>
      <w:ins w:id="28" w:author="אריה גרוס" w:date="2018-11-27T15:16:00Z">
        <w:r w:rsidR="009B6508">
          <w:t>ution</w:t>
        </w:r>
      </w:ins>
      <w:bookmarkStart w:id="29" w:name="_GoBack"/>
      <w:bookmarkEnd w:id="29"/>
      <w:r w:rsidRPr="001D7C07">
        <w:t xml:space="preserve"> and </w:t>
      </w:r>
      <w:r w:rsidRPr="00B463E1">
        <w:rPr>
          <w:highlight w:val="yellow"/>
        </w:rPr>
        <w:t>we</w:t>
      </w:r>
      <w:r w:rsidRPr="001D7C07">
        <w:t xml:space="preserve"> will design a pseudo-polynomial algorithm given the deferral option described above.</w:t>
      </w:r>
    </w:p>
    <w:p w14:paraId="37FEC6E6" w14:textId="77777777" w:rsidR="00D64CD5" w:rsidRPr="00D64CD5" w:rsidRDefault="00D64CD5" w:rsidP="00D64CD5">
      <w:pPr>
        <w:bidi w:val="0"/>
      </w:pPr>
    </w:p>
    <w:p w14:paraId="442133B4" w14:textId="77777777" w:rsidR="00D64CD5" w:rsidRPr="00D64CD5" w:rsidRDefault="00D64CD5" w:rsidP="00D64CD5">
      <w:pPr>
        <w:bidi w:val="0"/>
      </w:pPr>
    </w:p>
    <w:p w14:paraId="48C96B8A" w14:textId="77777777" w:rsidR="00D64CD5" w:rsidRPr="00D64CD5" w:rsidRDefault="00D64CD5" w:rsidP="00D64CD5">
      <w:pPr>
        <w:bidi w:val="0"/>
      </w:pPr>
    </w:p>
    <w:p w14:paraId="722F5D3A" w14:textId="77777777" w:rsidR="00D64CD5" w:rsidRPr="00D64CD5" w:rsidRDefault="00D64CD5" w:rsidP="00D64CD5">
      <w:pPr>
        <w:bidi w:val="0"/>
      </w:pPr>
    </w:p>
    <w:p w14:paraId="1E1880F2" w14:textId="77777777" w:rsidR="00D64CD5" w:rsidRPr="00D64CD5" w:rsidRDefault="00D64CD5" w:rsidP="00D64CD5">
      <w:pPr>
        <w:bidi w:val="0"/>
      </w:pPr>
    </w:p>
    <w:p w14:paraId="2D177598" w14:textId="77777777" w:rsidR="00D64CD5" w:rsidRPr="00D64CD5" w:rsidRDefault="00D64CD5" w:rsidP="00D64CD5">
      <w:pPr>
        <w:bidi w:val="0"/>
      </w:pPr>
    </w:p>
    <w:p w14:paraId="78070C1A" w14:textId="77777777" w:rsidR="00D64CD5" w:rsidRPr="00D64CD5" w:rsidRDefault="00D64CD5" w:rsidP="00D64CD5">
      <w:pPr>
        <w:bidi w:val="0"/>
      </w:pPr>
    </w:p>
    <w:p w14:paraId="41683104" w14:textId="77777777" w:rsidR="00D64CD5" w:rsidRPr="00D64CD5" w:rsidRDefault="00D64CD5" w:rsidP="00D64CD5">
      <w:pPr>
        <w:bidi w:val="0"/>
      </w:pPr>
    </w:p>
    <w:p w14:paraId="552D2BC3" w14:textId="77777777" w:rsidR="00D64CD5" w:rsidRPr="00D64CD5" w:rsidRDefault="00D64CD5" w:rsidP="00D64CD5">
      <w:pPr>
        <w:bidi w:val="0"/>
      </w:pPr>
    </w:p>
    <w:p w14:paraId="40F4B25A" w14:textId="77777777" w:rsidR="00D64CD5" w:rsidRPr="00D64CD5" w:rsidRDefault="00D64CD5" w:rsidP="00D64CD5">
      <w:pPr>
        <w:bidi w:val="0"/>
      </w:pPr>
    </w:p>
    <w:p w14:paraId="066B10B9" w14:textId="77777777" w:rsidR="00D64CD5" w:rsidRPr="00D64CD5" w:rsidRDefault="00D64CD5" w:rsidP="00D64CD5">
      <w:pPr>
        <w:bidi w:val="0"/>
      </w:pPr>
    </w:p>
    <w:p w14:paraId="546D3D82" w14:textId="77777777" w:rsidR="00D64CD5" w:rsidRPr="00D64CD5" w:rsidRDefault="00D64CD5" w:rsidP="00D64CD5">
      <w:pPr>
        <w:bidi w:val="0"/>
      </w:pPr>
    </w:p>
    <w:p w14:paraId="7DDD75D2" w14:textId="77777777" w:rsidR="00D64CD5" w:rsidRPr="00D64CD5" w:rsidRDefault="00D64CD5" w:rsidP="00D64CD5">
      <w:pPr>
        <w:bidi w:val="0"/>
      </w:pPr>
    </w:p>
    <w:p w14:paraId="33FDF213" w14:textId="77777777" w:rsidR="00D64CD5" w:rsidRPr="00D64CD5" w:rsidRDefault="00D64CD5" w:rsidP="00D64CD5">
      <w:pPr>
        <w:bidi w:val="0"/>
      </w:pPr>
    </w:p>
    <w:p w14:paraId="303C9540" w14:textId="77777777" w:rsidR="00D64CD5" w:rsidRPr="00D64CD5" w:rsidRDefault="00D64CD5" w:rsidP="00184B7F">
      <w:pPr>
        <w:tabs>
          <w:tab w:val="left" w:pos="5262"/>
        </w:tabs>
        <w:bidi w:val="0"/>
        <w:jc w:val="both"/>
      </w:pPr>
      <w:r>
        <w:tab/>
      </w:r>
    </w:p>
    <w:sectPr w:rsidR="00D64CD5" w:rsidRPr="00D64CD5" w:rsidSect="006F50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אריה גרוס" w:date="2018-11-27T14:36:00Z" w:initials="אג">
    <w:p w14:paraId="096486FE" w14:textId="77777777" w:rsidR="00AD6056" w:rsidRDefault="00AD6056">
      <w:pPr>
        <w:pStyle w:val="a9"/>
      </w:pPr>
      <w:r>
        <w:rPr>
          <w:rStyle w:val="a8"/>
        </w:rPr>
        <w:annotationRef/>
      </w:r>
      <w:r>
        <w:rPr>
          <w:rFonts w:hint="cs"/>
          <w:rtl/>
        </w:rPr>
        <w:t xml:space="preserve">לכאורה מדובר על המאמר שלהם בהמשך המשפט ולא על שלנו, כי אנו לא עוסקים ב </w:t>
      </w:r>
      <w:r>
        <w:rPr>
          <w:rFonts w:hint="cs"/>
        </w:rPr>
        <w:t>FPTAS</w:t>
      </w:r>
    </w:p>
  </w:comment>
  <w:comment w:id="20" w:author="אריה גרוס" w:date="2018-11-27T14:54:00Z" w:initials="אג">
    <w:p w14:paraId="709B6708" w14:textId="77777777" w:rsidR="003575F7" w:rsidRDefault="003575F7">
      <w:pPr>
        <w:pStyle w:val="a9"/>
        <w:rPr>
          <w:rFonts w:hint="cs"/>
          <w:rtl/>
        </w:rPr>
      </w:pPr>
      <w:r>
        <w:rPr>
          <w:rStyle w:val="a8"/>
        </w:rPr>
        <w:annotationRef/>
      </w:r>
      <w:r>
        <w:rPr>
          <w:rFonts w:hint="cs"/>
          <w:rtl/>
        </w:rPr>
        <w:t xml:space="preserve">נראה לי זה התרגום, יש לזה גם פי שניים תוצאות בגוגל (אבל מדובר על מאות </w:t>
      </w:r>
      <w:proofErr w:type="spellStart"/>
      <w:r>
        <w:rPr>
          <w:rFonts w:hint="cs"/>
          <w:rtl/>
        </w:rPr>
        <w:t>מליונים</w:t>
      </w:r>
      <w:proofErr w:type="spellEnd"/>
      <w:r>
        <w:rPr>
          <w:rFonts w:hint="cs"/>
          <w:rtl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6486FE" w15:done="0"/>
  <w15:commentEx w15:paraId="709B67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6486FE" w16cid:durableId="1FA7D509"/>
  <w16cid:commentId w16cid:paraId="709B6708" w16cid:durableId="1FA7D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00D01" w14:textId="77777777" w:rsidR="00E20D4D" w:rsidRDefault="00E20D4D" w:rsidP="00D64CD5">
      <w:pPr>
        <w:spacing w:after="0" w:line="240" w:lineRule="auto"/>
      </w:pPr>
      <w:r>
        <w:separator/>
      </w:r>
    </w:p>
  </w:endnote>
  <w:endnote w:type="continuationSeparator" w:id="0">
    <w:p w14:paraId="3874AA31" w14:textId="77777777" w:rsidR="00E20D4D" w:rsidRDefault="00E20D4D" w:rsidP="00D6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0BB5E" w14:textId="77777777" w:rsidR="00E20D4D" w:rsidRDefault="00E20D4D" w:rsidP="00D64CD5">
      <w:pPr>
        <w:spacing w:after="0" w:line="240" w:lineRule="auto"/>
      </w:pPr>
      <w:r>
        <w:separator/>
      </w:r>
    </w:p>
  </w:footnote>
  <w:footnote w:type="continuationSeparator" w:id="0">
    <w:p w14:paraId="15D92184" w14:textId="77777777" w:rsidR="00E20D4D" w:rsidRDefault="00E20D4D" w:rsidP="00D64CD5">
      <w:pPr>
        <w:spacing w:after="0" w:line="240" w:lineRule="auto"/>
      </w:pPr>
      <w:r>
        <w:continuationSeparator/>
      </w:r>
    </w:p>
  </w:footnote>
  <w:footnote w:id="1">
    <w:p w14:paraId="73DF2434" w14:textId="77777777" w:rsidR="00D64CD5" w:rsidRDefault="00D64CD5" w:rsidP="00D64CD5">
      <w:pPr>
        <w:pStyle w:val="a3"/>
        <w:bidi w:val="0"/>
      </w:pPr>
      <w:r>
        <w:rPr>
          <w:rStyle w:val="a5"/>
        </w:rPr>
        <w:footnoteRef/>
      </w:r>
      <w:r>
        <w:rPr>
          <w:rtl/>
        </w:rPr>
        <w:t xml:space="preserve"> </w:t>
      </w:r>
      <w:proofErr w:type="spellStart"/>
      <w:r w:rsidR="00184B7F">
        <w:rPr>
          <w:rFonts w:ascii="Arial" w:hAnsi="Arial" w:cs="Arial"/>
          <w:color w:val="222222"/>
          <w:shd w:val="clear" w:color="auto" w:fill="FFFFFF"/>
        </w:rPr>
        <w:t>Kellerer</w:t>
      </w:r>
      <w:proofErr w:type="spellEnd"/>
      <w:r w:rsidR="00184B7F">
        <w:rPr>
          <w:rFonts w:ascii="Arial" w:hAnsi="Arial" w:cs="Arial"/>
          <w:color w:val="222222"/>
          <w:shd w:val="clear" w:color="auto" w:fill="FFFFFF"/>
        </w:rPr>
        <w:t xml:space="preserve">, H., &amp; </w:t>
      </w:r>
      <w:proofErr w:type="spellStart"/>
      <w:r w:rsidR="00184B7F">
        <w:rPr>
          <w:rFonts w:ascii="Arial" w:hAnsi="Arial" w:cs="Arial"/>
          <w:color w:val="222222"/>
          <w:shd w:val="clear" w:color="auto" w:fill="FFFFFF"/>
        </w:rPr>
        <w:t>Strusevich</w:t>
      </w:r>
      <w:proofErr w:type="spellEnd"/>
      <w:r w:rsidR="00184B7F">
        <w:rPr>
          <w:rFonts w:ascii="Arial" w:hAnsi="Arial" w:cs="Arial"/>
          <w:color w:val="222222"/>
          <w:shd w:val="clear" w:color="auto" w:fill="FFFFFF"/>
        </w:rPr>
        <w:t>, V. A. (2010). Fully polynomial approximation schemes for a symmetric quadratic knapsack problem and its scheduling applications. </w:t>
      </w:r>
      <w:proofErr w:type="spellStart"/>
      <w:r w:rsidR="00184B7F">
        <w:rPr>
          <w:rFonts w:ascii="Arial" w:hAnsi="Arial" w:cs="Arial"/>
          <w:i/>
          <w:iCs/>
          <w:color w:val="222222"/>
          <w:shd w:val="clear" w:color="auto" w:fill="FFFFFF"/>
        </w:rPr>
        <w:t>Algorithmica</w:t>
      </w:r>
      <w:proofErr w:type="spellEnd"/>
      <w:r w:rsidR="00184B7F">
        <w:rPr>
          <w:rFonts w:ascii="Arial" w:hAnsi="Arial" w:cs="Arial"/>
          <w:color w:val="222222"/>
          <w:shd w:val="clear" w:color="auto" w:fill="FFFFFF"/>
        </w:rPr>
        <w:t>, </w:t>
      </w:r>
      <w:r w:rsidR="00184B7F">
        <w:rPr>
          <w:rFonts w:ascii="Arial" w:hAnsi="Arial" w:cs="Arial"/>
          <w:i/>
          <w:iCs/>
          <w:color w:val="222222"/>
          <w:shd w:val="clear" w:color="auto" w:fill="FFFFFF"/>
        </w:rPr>
        <w:t>57</w:t>
      </w:r>
      <w:r w:rsidR="00184B7F">
        <w:rPr>
          <w:rFonts w:ascii="Arial" w:hAnsi="Arial" w:cs="Arial"/>
          <w:color w:val="222222"/>
          <w:shd w:val="clear" w:color="auto" w:fill="FFFFFF"/>
        </w:rPr>
        <w:t>(4), 769-795.</w:t>
      </w:r>
    </w:p>
  </w:footnote>
  <w:footnote w:id="2">
    <w:p w14:paraId="527CDBF2" w14:textId="77777777" w:rsidR="00A522B5" w:rsidRDefault="00A522B5" w:rsidP="00792CC4">
      <w:pPr>
        <w:pStyle w:val="a3"/>
        <w:bidi w:val="0"/>
      </w:pPr>
      <w:r>
        <w:rPr>
          <w:rStyle w:val="a5"/>
        </w:rPr>
        <w:footnoteRef/>
      </w:r>
      <w:r>
        <w:rPr>
          <w:rtl/>
        </w:rPr>
        <w:t xml:space="preserve"> </w:t>
      </w:r>
      <w:r>
        <w:t>This is considered one of the most complex and analyzed problems in computer science</w:t>
      </w:r>
      <w:r w:rsidR="00792CC4">
        <w:t>. Formally:</w:t>
      </w:r>
      <w:r>
        <w:t xml:space="preserve"> If the solution exists the</w:t>
      </w:r>
      <w:r w:rsidR="00792CC4">
        <w:t>n</w:t>
      </w:r>
      <w:r>
        <w:t xml:space="preserve"> P=NP</w:t>
      </w:r>
      <w:r w:rsidR="00792CC4">
        <w:t>, otherwise P</w:t>
      </w:r>
      <w:r w:rsidR="00792CC4">
        <w:rPr>
          <w:rFonts w:ascii="Arial" w:hAnsi="Arial" w:cs="Arial"/>
        </w:rPr>
        <w:t>≠</w:t>
      </w:r>
      <w:r w:rsidR="00792CC4">
        <w:t>NP.</w:t>
      </w:r>
    </w:p>
  </w:footnote>
  <w:footnote w:id="3">
    <w:p w14:paraId="1B0EB2E6" w14:textId="77777777" w:rsidR="009E2FE5" w:rsidRDefault="009E2FE5" w:rsidP="009E2FE5">
      <w:pPr>
        <w:pStyle w:val="a3"/>
        <w:bidi w:val="0"/>
      </w:pPr>
      <w:r>
        <w:rPr>
          <w:rStyle w:val="a5"/>
        </w:rPr>
        <w:footnoteRef/>
      </w:r>
      <w:r>
        <w:rPr>
          <w:rtl/>
        </w:rPr>
        <w:t xml:space="preserve"> </w:t>
      </w:r>
      <w:r>
        <w:t xml:space="preserve">For example,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Arial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ε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</m:sup>
            </m:sSup>
          </m:den>
        </m:f>
      </m:oMath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אריה גרוס">
    <w15:presenceInfo w15:providerId="None" w15:userId="אריה גרו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CD5"/>
    <w:rsid w:val="00051BC4"/>
    <w:rsid w:val="00070504"/>
    <w:rsid w:val="00184B7F"/>
    <w:rsid w:val="001D7C07"/>
    <w:rsid w:val="003575F7"/>
    <w:rsid w:val="0045039A"/>
    <w:rsid w:val="00581358"/>
    <w:rsid w:val="006236DE"/>
    <w:rsid w:val="006F5039"/>
    <w:rsid w:val="00792CC4"/>
    <w:rsid w:val="00877940"/>
    <w:rsid w:val="009B6508"/>
    <w:rsid w:val="009E2FE5"/>
    <w:rsid w:val="00A522B5"/>
    <w:rsid w:val="00AD6056"/>
    <w:rsid w:val="00B463E1"/>
    <w:rsid w:val="00D15A9E"/>
    <w:rsid w:val="00D64CD5"/>
    <w:rsid w:val="00E20D4D"/>
    <w:rsid w:val="00F0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13FF"/>
  <w15:docId w15:val="{CD7F6838-F266-42D7-BB05-3076987D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3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64CD5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D64CD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64CD5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9E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E2FE5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AD605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D6056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AD605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D6056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AD6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7531F-02BD-4080-94C3-329537331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443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בלהה</dc:creator>
  <cp:lastModifiedBy>אריה גרוס</cp:lastModifiedBy>
  <cp:revision>4</cp:revision>
  <dcterms:created xsi:type="dcterms:W3CDTF">2018-11-26T08:39:00Z</dcterms:created>
  <dcterms:modified xsi:type="dcterms:W3CDTF">2018-11-27T13:16:00Z</dcterms:modified>
</cp:coreProperties>
</file>